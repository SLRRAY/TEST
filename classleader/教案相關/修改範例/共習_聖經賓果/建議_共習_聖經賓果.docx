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C751D4" w:rsidRPr="00AE4A49" w:rsidTr="00AB7FD3">
        <w:trPr>
          <w:trHeight w:val="566"/>
        </w:trPr>
        <w:tc>
          <w:tcPr>
            <w:tcW w:w="7638" w:type="dxa"/>
            <w:gridSpan w:val="3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雙連教會幼年班</w:t>
            </w:r>
            <w:r w:rsidRPr="00AE4A49">
              <w:rPr>
                <w:b/>
              </w:rPr>
              <w:t xml:space="preserve"> –</w:t>
            </w:r>
            <w:r w:rsidRPr="00AE4A49">
              <w:rPr>
                <w:b/>
              </w:rPr>
              <w:t>共習教案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del w:id="0" w:author="user" w:date="2017-02-13T16:35:00Z">
              <w:r w:rsidRPr="00AE4A49" w:rsidDel="00F1285F">
                <w:rPr>
                  <w:b/>
                </w:rPr>
                <w:delText>黃柏瑞</w:delText>
              </w:r>
            </w:del>
          </w:p>
        </w:tc>
      </w:tr>
      <w:tr w:rsidR="00C751D4" w:rsidRPr="00AE4A49" w:rsidTr="00AB7FD3">
        <w:trPr>
          <w:trHeight w:val="403"/>
        </w:trPr>
        <w:tc>
          <w:tcPr>
            <w:tcW w:w="1245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C751D4" w:rsidRPr="00AE4A49" w:rsidRDefault="00151AE0" w:rsidP="00C751D4">
            <w:pPr>
              <w:rPr>
                <w:b/>
              </w:rPr>
            </w:pPr>
            <w:r>
              <w:rPr>
                <w:rFonts w:hint="eastAsia"/>
                <w:b/>
              </w:rPr>
              <w:t>舊約聖經練習</w:t>
            </w:r>
            <w:r w:rsidR="0023175F">
              <w:rPr>
                <w:rFonts w:hint="eastAsia"/>
                <w:b/>
              </w:rPr>
              <w:t>---</w:t>
            </w:r>
            <w:r w:rsidR="0023175F">
              <w:rPr>
                <w:rFonts w:hint="eastAsia"/>
                <w:b/>
              </w:rPr>
              <w:t>聖經賓果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12146F" w:rsidP="00C751D4">
            <w:pPr>
              <w:rPr>
                <w:b/>
              </w:rPr>
            </w:pPr>
            <w:del w:id="1" w:author="user" w:date="2017-02-13T16:35:00Z">
              <w:r w:rsidDel="00F1285F">
                <w:rPr>
                  <w:b/>
                </w:rPr>
                <w:delText>2015/7/18</w:delText>
              </w:r>
            </w:del>
          </w:p>
        </w:tc>
      </w:tr>
      <w:tr w:rsidR="00C751D4" w:rsidRPr="00AE4A49" w:rsidTr="00E72293">
        <w:trPr>
          <w:trHeight w:val="280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教學目標：</w:t>
            </w:r>
          </w:p>
          <w:p w:rsidR="00C751D4" w:rsidRPr="00AE4A49" w:rsidRDefault="0012146F" w:rsidP="00C751D4">
            <w:r>
              <w:rPr>
                <w:rFonts w:hint="eastAsia"/>
              </w:rPr>
              <w:t>讓學員</w:t>
            </w:r>
            <w:r w:rsidR="00151AE0">
              <w:rPr>
                <w:rFonts w:hint="eastAsia"/>
              </w:rPr>
              <w:t>熟悉聖經先後順序</w:t>
            </w:r>
            <w:r w:rsidR="00151AE0">
              <w:rPr>
                <w:rFonts w:hint="eastAsia"/>
              </w:rPr>
              <w:t>(</w:t>
            </w:r>
            <w:r>
              <w:rPr>
                <w:rFonts w:hint="eastAsia"/>
              </w:rPr>
              <w:t>從約伯記至雅歌</w:t>
            </w:r>
            <w:r w:rsidR="00151AE0">
              <w:rPr>
                <w:rFonts w:hint="eastAsia"/>
              </w:rPr>
              <w:t>)</w:t>
            </w:r>
          </w:p>
        </w:tc>
      </w:tr>
      <w:tr w:rsidR="00C751D4" w:rsidRPr="00AE4A49" w:rsidTr="00AB7FD3">
        <w:trPr>
          <w:trHeight w:val="564"/>
        </w:trPr>
        <w:tc>
          <w:tcPr>
            <w:tcW w:w="1117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時間</w:t>
            </w:r>
          </w:p>
          <w:p w:rsidR="00C751D4" w:rsidRPr="00AE4A49" w:rsidRDefault="00903264" w:rsidP="00C751D4">
            <w:pPr>
              <w:rPr>
                <w:b/>
              </w:rPr>
            </w:pPr>
            <w:r>
              <w:rPr>
                <w:b/>
              </w:rPr>
              <w:t>(32</w:t>
            </w:r>
            <w:r w:rsidR="00C751D4" w:rsidRPr="00AE4A49">
              <w:rPr>
                <w:b/>
              </w:rPr>
              <w:t>分鐘</w:t>
            </w:r>
            <w:r w:rsidR="00C751D4" w:rsidRPr="00AE4A49">
              <w:rPr>
                <w:b/>
              </w:rPr>
              <w:t>)</w:t>
            </w:r>
          </w:p>
        </w:tc>
        <w:tc>
          <w:tcPr>
            <w:tcW w:w="8080" w:type="dxa"/>
            <w:gridSpan w:val="4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課程大綱</w:t>
            </w:r>
          </w:p>
        </w:tc>
        <w:tc>
          <w:tcPr>
            <w:tcW w:w="1704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備注</w:t>
            </w:r>
          </w:p>
        </w:tc>
      </w:tr>
      <w:tr w:rsidR="0012146F" w:rsidRPr="00AE4A49" w:rsidTr="00AB7FD3">
        <w:trPr>
          <w:trHeight w:val="564"/>
        </w:trPr>
        <w:tc>
          <w:tcPr>
            <w:tcW w:w="1117" w:type="dxa"/>
          </w:tcPr>
          <w:p w:rsidR="0012146F" w:rsidRPr="00AE4A49" w:rsidRDefault="0012146F">
            <w:pPr>
              <w:jc w:val="center"/>
              <w:rPr>
                <w:b/>
              </w:rPr>
              <w:pPrChange w:id="2" w:author="許聖偉" w:date="2015-07-15T09:23:00Z">
                <w:pPr/>
              </w:pPrChange>
            </w:pPr>
            <w:del w:id="3" w:author="許聖偉" w:date="2015-07-15T09:23:00Z">
              <w:r w:rsidDel="00005797">
                <w:rPr>
                  <w:rFonts w:hint="eastAsia"/>
                  <w:b/>
                </w:rPr>
                <w:delText>預計</w:delText>
              </w:r>
            </w:del>
            <w:r>
              <w:rPr>
                <w:rFonts w:hint="eastAsia"/>
                <w:b/>
              </w:rPr>
              <w:t>板書</w:t>
            </w:r>
          </w:p>
        </w:tc>
        <w:tc>
          <w:tcPr>
            <w:tcW w:w="8080" w:type="dxa"/>
            <w:gridSpan w:val="4"/>
          </w:tcPr>
          <w:p w:rsidR="0012146F" w:rsidRDefault="0070656C">
            <w:pPr>
              <w:jc w:val="center"/>
              <w:rPr>
                <w:ins w:id="4" w:author="許聖偉" w:date="2015-07-15T09:36:00Z"/>
                <w:b/>
              </w:rPr>
              <w:pPrChange w:id="5" w:author="許聖偉" w:date="2015-07-15T09:23:00Z">
                <w:pPr/>
              </w:pPrChange>
            </w:pPr>
            <w:r>
              <w:rPr>
                <w:b/>
                <w:noProof/>
              </w:rPr>
              <w:drawing>
                <wp:inline distT="0" distB="0" distL="0" distR="0">
                  <wp:extent cx="3460197" cy="1914525"/>
                  <wp:effectExtent l="19050" t="0" r="6903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68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A9A" w:rsidRPr="005A2A9A" w:rsidRDefault="005A2A9A">
            <w:pPr>
              <w:pStyle w:val="a3"/>
              <w:numPr>
                <w:ilvl w:val="0"/>
                <w:numId w:val="16"/>
              </w:numPr>
              <w:ind w:leftChars="0"/>
              <w:rPr>
                <w:ins w:id="6" w:author="許聖偉" w:date="2015-07-15T09:41:00Z"/>
                <w:rFonts w:ascii="微軟正黑體" w:eastAsia="微軟正黑體" w:hAnsi="微軟正黑體"/>
                <w:b/>
                <w:color w:val="0000FF"/>
                <w:sz w:val="20"/>
                <w:szCs w:val="20"/>
                <w:rPrChange w:id="7" w:author="許聖偉" w:date="2015-07-15T09:41:00Z">
                  <w:rPr>
                    <w:ins w:id="8" w:author="許聖偉" w:date="2015-07-15T09:41:00Z"/>
                  </w:rPr>
                </w:rPrChange>
              </w:rPr>
              <w:pPrChange w:id="9" w:author="許聖偉" w:date="2015-07-15T09:41:00Z">
                <w:pPr/>
              </w:pPrChange>
            </w:pPr>
            <w:ins w:id="10" w:author="許聖偉" w:date="2015-07-15T09:37:00Z"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11" w:author="許聖偉" w:date="2015-07-15T09:41:00Z">
                    <w:rPr>
                      <w:rFonts w:hint="eastAsia"/>
                      <w:b/>
                    </w:rPr>
                  </w:rPrChange>
                </w:rPr>
                <w:t>賓果</w:t>
              </w:r>
            </w:ins>
            <w:ins w:id="12" w:author="許聖偉" w:date="2015-07-15T09:38:00Z"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13" w:author="許聖偉" w:date="2015-07-15T09:41:00Z">
                    <w:rPr>
                      <w:rFonts w:hint="eastAsia"/>
                    </w:rPr>
                  </w:rPrChange>
                </w:rPr>
                <w:t>格子為何不畫在</w:t>
              </w:r>
            </w:ins>
            <w:ins w:id="14" w:author="許聖偉" w:date="2015-07-15T09:39:00Z"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15" w:author="許聖偉" w:date="2015-07-15T09:41:00Z">
                    <w:rPr>
                      <w:rFonts w:hint="eastAsia"/>
                    </w:rPr>
                  </w:rPrChange>
                </w:rPr>
                <w:t>白板上</w:t>
              </w:r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16" w:author="許聖偉" w:date="2015-07-15T09:41:00Z">
                    <w:rPr>
                      <w:rFonts w:hint="eastAsia"/>
                    </w:rPr>
                  </w:rPrChange>
                </w:rPr>
                <w:t>?</w:t>
              </w:r>
            </w:ins>
            <w:ins w:id="17" w:author="許聖偉" w:date="2015-07-15T09:40:00Z">
              <w:r w:rsidRPr="005A2A9A">
                <w:rPr>
                  <w:rFonts w:ascii="微軟正黑體" w:eastAsia="微軟正黑體" w:hAnsi="微軟正黑體"/>
                  <w:b/>
                  <w:color w:val="0000FF"/>
                  <w:sz w:val="20"/>
                  <w:szCs w:val="20"/>
                  <w:rPrChange w:id="18" w:author="許聖偉" w:date="2015-07-15T09:41:00Z">
                    <w:rPr/>
                  </w:rPrChange>
                </w:rPr>
                <w:t xml:space="preserve"> </w:t>
              </w:r>
            </w:ins>
            <w:ins w:id="19" w:author="許聖偉" w:date="2015-07-15T09:41:00Z"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20" w:author="許聖偉" w:date="2015-07-15T09:41:00Z">
                    <w:rPr>
                      <w:rFonts w:hint="eastAsia"/>
                    </w:rPr>
                  </w:rPrChange>
                </w:rPr>
                <w:t>數字</w:t>
              </w:r>
            </w:ins>
            <w:ins w:id="21" w:author="許聖偉" w:date="2015-07-15T09:40:00Z"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22" w:author="許聖偉" w:date="2015-07-15T09:41:00Z">
                    <w:rPr>
                      <w:rFonts w:hint="eastAsia"/>
                    </w:rPr>
                  </w:rPrChange>
                </w:rPr>
                <w:t>固定順序</w:t>
              </w:r>
              <w:r w:rsidRP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  <w:rPrChange w:id="23" w:author="許聖偉" w:date="2015-07-15T09:41:00Z">
                    <w:rPr>
                      <w:rFonts w:hint="eastAsia"/>
                    </w:rPr>
                  </w:rPrChange>
                </w:rPr>
                <w:t>1~25</w:t>
              </w:r>
            </w:ins>
          </w:p>
          <w:p w:rsidR="005A2A9A" w:rsidRDefault="005A2A9A">
            <w:pPr>
              <w:pStyle w:val="a3"/>
              <w:numPr>
                <w:ilvl w:val="0"/>
                <w:numId w:val="16"/>
              </w:numPr>
              <w:ind w:leftChars="0"/>
              <w:rPr>
                <w:ins w:id="24" w:author="許聖偉" w:date="2015-07-15T09:45:00Z"/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  <w:pPrChange w:id="25" w:author="許聖偉" w:date="2015-07-15T09:41:00Z">
                <w:pPr/>
              </w:pPrChange>
            </w:pPr>
            <w:ins w:id="26" w:author="許聖偉" w:date="2015-07-15T09:43:00Z">
              <w:r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紀錄喊過數字</w:t>
              </w:r>
            </w:ins>
            <w:ins w:id="27" w:author="許聖偉" w:date="2015-07-15T09:44:00Z">
              <w:r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這動作很多餘，賓果格子若列在白板上則一目瞭</w:t>
              </w:r>
            </w:ins>
            <w:ins w:id="28" w:author="許聖偉" w:date="2015-07-15T09:45:00Z">
              <w:r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然</w:t>
              </w:r>
              <w:r w:rsidR="00C76DEF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。</w:t>
              </w:r>
            </w:ins>
          </w:p>
          <w:p w:rsidR="005A2A9A" w:rsidRPr="005A2A9A" w:rsidRDefault="00C76DEF">
            <w:pPr>
              <w:pStyle w:val="a3"/>
              <w:ind w:leftChars="0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  <w:rPrChange w:id="29" w:author="許聖偉" w:date="2015-07-15T09:41:00Z">
                  <w:rPr>
                    <w:b/>
                  </w:rPr>
                </w:rPrChange>
              </w:rPr>
              <w:pPrChange w:id="30" w:author="許聖偉" w:date="2015-07-15T09:45:00Z">
                <w:pPr/>
              </w:pPrChange>
            </w:pPr>
            <w:ins w:id="31" w:author="許聖偉" w:date="2015-07-15T09:45:00Z">
              <w:r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請</w:t>
              </w:r>
              <w:r w:rsidR="005A2A9A"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善用</w:t>
              </w:r>
            </w:ins>
            <w:ins w:id="32" w:author="許聖偉" w:date="2015-07-15T09:49:00Z">
              <w:r>
                <w:rPr>
                  <w:rFonts w:ascii="微軟正黑體" w:eastAsia="微軟正黑體" w:hAnsi="微軟正黑體" w:hint="eastAsia"/>
                  <w:b/>
                  <w:color w:val="0000FF"/>
                  <w:sz w:val="20"/>
                  <w:szCs w:val="20"/>
                </w:rPr>
                <w:t>板書！</w:t>
              </w:r>
            </w:ins>
          </w:p>
        </w:tc>
        <w:tc>
          <w:tcPr>
            <w:tcW w:w="1704" w:type="dxa"/>
          </w:tcPr>
          <w:p w:rsidR="0012146F" w:rsidRPr="00AE4A49" w:rsidRDefault="0012146F" w:rsidP="00C751D4">
            <w:pPr>
              <w:rPr>
                <w:b/>
              </w:rPr>
            </w:pPr>
          </w:p>
        </w:tc>
      </w:tr>
      <w:tr w:rsidR="00C751D4" w:rsidRPr="00AE4A49" w:rsidTr="00AB7FD3">
        <w:trPr>
          <w:trHeight w:val="1290"/>
        </w:trPr>
        <w:tc>
          <w:tcPr>
            <w:tcW w:w="1117" w:type="dxa"/>
            <w:vAlign w:val="center"/>
          </w:tcPr>
          <w:p w:rsidR="00C751D4" w:rsidRPr="00AE4A49" w:rsidRDefault="00903264" w:rsidP="00C751D4">
            <w:r>
              <w:t>30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A83070" w:rsidRPr="00151AE0" w:rsidRDefault="00DD597D" w:rsidP="00A8307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複</w:t>
            </w:r>
            <w:r w:rsidR="00151AE0">
              <w:rPr>
                <w:rFonts w:hint="eastAsia"/>
              </w:rPr>
              <w:t>習</w:t>
            </w:r>
            <w:r>
              <w:rPr>
                <w:rFonts w:hint="eastAsia"/>
              </w:rPr>
              <w:t>從約伯記至雅歌</w:t>
            </w:r>
            <w:r>
              <w:rPr>
                <w:rFonts w:asciiTheme="minorEastAsia" w:hAnsiTheme="minorEastAsia" w:hint="eastAsia"/>
              </w:rPr>
              <w:t>的簡寫與全名</w:t>
            </w:r>
            <w:r w:rsidRPr="00EC6255">
              <w:rPr>
                <w:rFonts w:asciiTheme="minorEastAsia" w:hAnsiTheme="minorEastAsia" w:hint="eastAsia"/>
                <w:color w:val="FF0000"/>
              </w:rPr>
              <w:t>(</w:t>
            </w:r>
            <w:r w:rsidRPr="00EC6255">
              <w:rPr>
                <w:rFonts w:asciiTheme="minorEastAsia" w:hAnsiTheme="minorEastAsia"/>
                <w:color w:val="FF0000"/>
              </w:rPr>
              <w:t>3</w:t>
            </w:r>
            <w:r w:rsidRPr="00EC6255">
              <w:rPr>
                <w:rFonts w:asciiTheme="minorEastAsia" w:hAnsiTheme="minorEastAsia" w:hint="eastAsia"/>
                <w:color w:val="FF0000"/>
              </w:rPr>
              <w:t>分鐘)</w:t>
            </w:r>
          </w:p>
          <w:p w:rsidR="00A32E57" w:rsidRDefault="00DD597D" w:rsidP="00A32E5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講解活動</w:t>
            </w:r>
            <w:r w:rsidR="00DD3B12">
              <w:rPr>
                <w:rFonts w:hint="eastAsia"/>
              </w:rPr>
              <w:t>規則與</w:t>
            </w:r>
            <w:r>
              <w:rPr>
                <w:rFonts w:hint="eastAsia"/>
              </w:rPr>
              <w:t>流程</w:t>
            </w:r>
            <w:r w:rsidR="00EC6255">
              <w:rPr>
                <w:rFonts w:hint="eastAsia"/>
              </w:rPr>
              <w:t>(</w:t>
            </w:r>
            <w:r w:rsidR="00EC6255" w:rsidRPr="007745F1">
              <w:rPr>
                <w:rFonts w:hint="eastAsia"/>
                <w:color w:val="FF0000"/>
              </w:rPr>
              <w:t>含填數字</w:t>
            </w:r>
            <w:r w:rsidR="00EC6255" w:rsidRPr="007745F1">
              <w:rPr>
                <w:rFonts w:asciiTheme="minorEastAsia" w:hAnsiTheme="minorEastAsia" w:hint="eastAsia"/>
                <w:color w:val="FF0000"/>
              </w:rPr>
              <w:t>，</w:t>
            </w:r>
            <w:r w:rsidR="00EC6255" w:rsidRPr="00EC6255">
              <w:rPr>
                <w:rFonts w:hint="eastAsia"/>
                <w:color w:val="FF0000"/>
              </w:rPr>
              <w:t>6</w:t>
            </w:r>
            <w:r w:rsidR="00EC6255" w:rsidRPr="00EC6255">
              <w:rPr>
                <w:rFonts w:hint="eastAsia"/>
                <w:color w:val="FF0000"/>
              </w:rPr>
              <w:t>分鐘</w:t>
            </w:r>
            <w:r w:rsidR="00EC6255" w:rsidRPr="00EC6255">
              <w:rPr>
                <w:rFonts w:hint="eastAsia"/>
                <w:color w:val="FF0000"/>
              </w:rPr>
              <w:t>)</w:t>
            </w:r>
          </w:p>
          <w:p w:rsidR="004813DF" w:rsidRPr="00C22BE1" w:rsidRDefault="00C22B32" w:rsidP="00C22B32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1~25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個數字隨意填到表格中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>)</w:t>
            </w:r>
            <w:r w:rsidR="00C22BE1">
              <w:rPr>
                <w:rFonts w:ascii="新細明體" w:eastAsia="新細明體" w:hAnsi="新細明體" w:hint="eastAsia"/>
              </w:rPr>
              <w:t xml:space="preserve"> (</w:t>
            </w:r>
            <w:r w:rsidR="00C22BE1">
              <w:rPr>
                <w:rFonts w:ascii="新細明體" w:eastAsia="新細明體" w:hAnsi="新細明體"/>
              </w:rPr>
              <w:t>3</w:t>
            </w:r>
            <w:r w:rsidR="00C22BE1">
              <w:rPr>
                <w:rFonts w:ascii="新細明體" w:eastAsia="新細明體" w:hAnsi="新細明體" w:hint="eastAsia"/>
              </w:rPr>
              <w:t>分鐘)</w:t>
            </w:r>
          </w:p>
          <w:p w:rsidR="00C22BE1" w:rsidRPr="00A401CA" w:rsidRDefault="00C22BE1" w:rsidP="00C22BE1">
            <w:pPr>
              <w:pStyle w:val="a3"/>
              <w:numPr>
                <w:ilvl w:val="0"/>
                <w:numId w:val="11"/>
              </w:numPr>
              <w:ind w:leftChars="0"/>
              <w:rPr>
                <w:ins w:id="33" w:author="許聖偉" w:date="2015-07-15T09:05:00Z"/>
                <w:rPrChange w:id="34" w:author="許聖偉" w:date="2015-07-15T09:05:00Z">
                  <w:rPr>
                    <w:ins w:id="35" w:author="許聖偉" w:date="2015-07-15T09:05:00Z"/>
                    <w:rFonts w:ascii="新細明體" w:eastAsia="新細明體" w:hAnsi="新細明體"/>
                  </w:rPr>
                </w:rPrChange>
              </w:rPr>
            </w:pPr>
            <w:r>
              <w:rPr>
                <w:rFonts w:ascii="新細明體" w:eastAsia="新細明體" w:hAnsi="新細明體" w:hint="eastAsia"/>
              </w:rPr>
              <w:t>教員將翻聖經的題目寫在白板上(</w:t>
            </w:r>
            <w:r>
              <w:rPr>
                <w:rFonts w:ascii="新細明體" w:eastAsia="新細明體" w:hAnsi="新細明體"/>
              </w:rPr>
              <w:t xml:space="preserve">ex. </w:t>
            </w:r>
            <w:r>
              <w:rPr>
                <w:rFonts w:ascii="新細明體" w:eastAsia="新細明體" w:hAnsi="新細明體" w:hint="eastAsia"/>
              </w:rPr>
              <w:t>詩、十九)</w:t>
            </w:r>
          </w:p>
          <w:p w:rsidR="00A401CA" w:rsidRPr="00A401CA" w:rsidDel="00A401CA" w:rsidRDefault="00A401CA">
            <w:pPr>
              <w:pStyle w:val="a3"/>
              <w:ind w:leftChars="0" w:left="960"/>
              <w:rPr>
                <w:del w:id="36" w:author="許聖偉" w:date="2015-07-15T09:06:00Z"/>
                <w:rFonts w:ascii="微軟正黑體" w:eastAsia="微軟正黑體" w:hAnsi="微軟正黑體"/>
                <w:color w:val="FF0000"/>
                <w:rPrChange w:id="37" w:author="許聖偉" w:date="2015-07-15T09:05:00Z">
                  <w:rPr>
                    <w:del w:id="38" w:author="許聖偉" w:date="2015-07-15T09:06:00Z"/>
                  </w:rPr>
                </w:rPrChange>
              </w:rPr>
              <w:pPrChange w:id="39" w:author="許聖偉" w:date="2015-07-15T09:05:00Z">
                <w:pPr>
                  <w:pStyle w:val="a3"/>
                  <w:numPr>
                    <w:numId w:val="11"/>
                  </w:numPr>
                  <w:ind w:leftChars="0" w:left="960" w:hanging="480"/>
                </w:pPr>
              </w:pPrChange>
            </w:pPr>
          </w:p>
          <w:p w:rsidR="00C22BE1" w:rsidRP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限時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最後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秒會倒數</w:t>
            </w:r>
            <w:r>
              <w:rPr>
                <w:rFonts w:ascii="標楷體" w:eastAsia="標楷體" w:hAnsi="標楷體" w:hint="eastAsia"/>
              </w:rPr>
              <w:t>。</w:t>
            </w:r>
            <w:r w:rsidR="00C22BE1">
              <w:rPr>
                <w:rFonts w:hint="eastAsia"/>
              </w:rPr>
              <w:t>一次一位學員翻聖經</w:t>
            </w:r>
            <w:r w:rsidR="00C22BE1">
              <w:rPr>
                <w:rFonts w:asciiTheme="minorEastAsia" w:hAnsiTheme="minorEastAsia" w:hint="eastAsia"/>
              </w:rPr>
              <w:t>，其他人只可給予口頭提示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DD3B12" w:rsidRP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asciiTheme="minorEastAsia" w:hAnsiTheme="minorEastAsia" w:hint="eastAsia"/>
              </w:rPr>
              <w:t>先翻到的學員舉手請教員確認，確認證確後可從撲克牌堆中</w:t>
            </w:r>
            <w:r w:rsidR="007745F1">
              <w:rPr>
                <w:rFonts w:hint="eastAsia"/>
              </w:rPr>
              <w:t>(</w:t>
            </w:r>
            <w:r w:rsidR="007745F1">
              <w:rPr>
                <w:rFonts w:hint="eastAsia"/>
              </w:rPr>
              <w:t>參準備道具</w:t>
            </w:r>
            <w:r w:rsidR="007745F1">
              <w:rPr>
                <w:rFonts w:asciiTheme="minorEastAsia" w:hAnsiTheme="minorEastAsia" w:hint="eastAsia"/>
              </w:rPr>
              <w:t>3</w:t>
            </w:r>
            <w:r w:rsidR="007745F1">
              <w:rPr>
                <w:rFonts w:hint="eastAsia"/>
              </w:rPr>
              <w:t>)</w:t>
            </w:r>
            <w:r>
              <w:rPr>
                <w:rFonts w:asciiTheme="minorEastAsia" w:hAnsiTheme="minorEastAsia" w:hint="eastAsia"/>
              </w:rPr>
              <w:t>抽2張卡，後翻到的抽1張</w:t>
            </w:r>
          </w:p>
          <w:p w:rsidR="00DD3B12" w:rsidRPr="00A401CA" w:rsidRDefault="00DD3B12" w:rsidP="00C22BE1">
            <w:pPr>
              <w:pStyle w:val="a3"/>
              <w:numPr>
                <w:ilvl w:val="0"/>
                <w:numId w:val="11"/>
              </w:numPr>
              <w:ind w:leftChars="0"/>
              <w:rPr>
                <w:ins w:id="40" w:author="許聖偉" w:date="2015-07-15T09:08:00Z"/>
                <w:rPrChange w:id="41" w:author="許聖偉" w:date="2015-07-15T09:08:00Z">
                  <w:rPr>
                    <w:ins w:id="42" w:author="許聖偉" w:date="2015-07-15T09:08:00Z"/>
                    <w:rFonts w:asciiTheme="minorEastAsia" w:hAnsiTheme="minorEastAsia"/>
                  </w:rPr>
                </w:rPrChange>
              </w:rPr>
            </w:pPr>
            <w:r>
              <w:rPr>
                <w:rFonts w:hint="eastAsia"/>
              </w:rPr>
              <w:t>將抽到的牌攤開比大小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較大的一方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hint="eastAsia"/>
              </w:rPr>
              <w:t>最小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可以決定要先攻或是後攻</w:t>
            </w:r>
            <w:r>
              <w:rPr>
                <w:rFonts w:asciiTheme="minorEastAsia" w:hAnsiTheme="minorEastAsia" w:hint="eastAsia"/>
              </w:rPr>
              <w:t>，說一個數字兩方將其標記起來，</w:t>
            </w:r>
            <w:r>
              <w:rPr>
                <w:rFonts w:hint="eastAsia"/>
              </w:rPr>
              <w:t>若是抽的牌</w:t>
            </w:r>
            <w:r w:rsidR="00903264">
              <w:rPr>
                <w:rFonts w:hint="eastAsia"/>
              </w:rPr>
              <w:t>(</w:t>
            </w:r>
            <w:r w:rsidR="00903264">
              <w:rPr>
                <w:rFonts w:hint="eastAsia"/>
              </w:rPr>
              <w:t>參準備道具</w:t>
            </w:r>
            <w:r w:rsidR="00903264">
              <w:rPr>
                <w:rFonts w:asciiTheme="minorEastAsia" w:hAnsiTheme="minorEastAsia" w:hint="eastAsia"/>
              </w:rPr>
              <w:t>3</w:t>
            </w:r>
            <w:r w:rsidR="00903264">
              <w:rPr>
                <w:rFonts w:hint="eastAsia"/>
              </w:rPr>
              <w:t>)</w:t>
            </w:r>
            <w:r>
              <w:rPr>
                <w:rFonts w:hint="eastAsia"/>
              </w:rPr>
              <w:t>包含特殊牌</w:t>
            </w:r>
            <w:r>
              <w:rPr>
                <w:rFonts w:hint="eastAsia"/>
              </w:rPr>
              <w:t>(</w:t>
            </w:r>
            <w:r>
              <w:t>A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t>7</w:t>
            </w:r>
            <w:r>
              <w:rPr>
                <w:rFonts w:asciiTheme="minorEastAsia" w:hAnsiTheme="minorEastAsia" w:hint="eastAsia"/>
              </w:rPr>
              <w:t>、</w:t>
            </w:r>
            <w:r w:rsidR="00EC6255">
              <w:rPr>
                <w:rFonts w:asciiTheme="minorEastAsia" w:hAnsiTheme="minorEastAsia" w:hint="eastAsia"/>
              </w:rPr>
              <w:t>J、Q、</w:t>
            </w:r>
            <w:r>
              <w:t>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則可以有兩次喊數字的機會</w:t>
            </w:r>
            <w:r>
              <w:rPr>
                <w:rFonts w:asciiTheme="minorEastAsia" w:hAnsiTheme="minorEastAsia" w:hint="eastAsia"/>
              </w:rPr>
              <w:t>！</w:t>
            </w:r>
          </w:p>
          <w:p w:rsidR="00A401CA" w:rsidRPr="00A401CA" w:rsidRDefault="00A401CA">
            <w:pPr>
              <w:pStyle w:val="a3"/>
              <w:numPr>
                <w:ilvl w:val="0"/>
                <w:numId w:val="14"/>
              </w:numPr>
              <w:ind w:leftChars="0"/>
              <w:rPr>
                <w:ins w:id="43" w:author="許聖偉" w:date="2015-07-15T09:13:00Z"/>
                <w:rFonts w:ascii="微軟正黑體" w:eastAsia="微軟正黑體" w:hAnsi="微軟正黑體"/>
                <w:color w:val="0000FF"/>
                <w:sz w:val="20"/>
                <w:szCs w:val="20"/>
                <w:rPrChange w:id="44" w:author="許聖偉" w:date="2015-07-15T09:14:00Z">
                  <w:rPr>
                    <w:ins w:id="45" w:author="許聖偉" w:date="2015-07-15T09:13:00Z"/>
                    <w:rFonts w:ascii="微軟正黑體" w:eastAsia="微軟正黑體" w:hAnsi="微軟正黑體"/>
                    <w:color w:val="FF0000"/>
                  </w:rPr>
                </w:rPrChange>
              </w:rPr>
              <w:pPrChange w:id="46" w:author="許聖偉" w:date="2015-07-15T09:13:00Z">
                <w:pPr>
                  <w:pStyle w:val="a3"/>
                  <w:numPr>
                    <w:numId w:val="11"/>
                  </w:numPr>
                  <w:ind w:leftChars="0" w:left="960" w:hanging="480"/>
                </w:pPr>
              </w:pPrChange>
            </w:pPr>
            <w:ins w:id="47" w:author="許聖偉" w:date="2015-07-15T09:08:00Z"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48" w:author="許聖偉" w:date="2015-07-15T09:14:00Z">
                    <w:rPr>
                      <w:rFonts w:hint="eastAsia"/>
                    </w:rPr>
                  </w:rPrChange>
                </w:rPr>
                <w:t>抽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49" w:author="許聖偉" w:date="2015-07-15T09:14:00Z">
                    <w:rPr>
                      <w:rFonts w:hint="eastAsia"/>
                    </w:rPr>
                  </w:rPrChange>
                </w:rPr>
                <w:t>2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50" w:author="許聖偉" w:date="2015-07-15T09:14:00Z">
                    <w:rPr>
                      <w:rFonts w:hint="eastAsia"/>
                    </w:rPr>
                  </w:rPrChange>
                </w:rPr>
                <w:t>兩張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51" w:author="許聖偉" w:date="2015-07-15T09:14:00Z">
                    <w:rPr>
                      <w:rFonts w:hint="eastAsia"/>
                    </w:rPr>
                  </w:rPrChange>
                </w:rPr>
                <w:t xml:space="preserve"> </w:t>
              </w:r>
              <w:r w:rsidRPr="00A401CA">
                <w:rPr>
                  <w:rFonts w:ascii="微軟正黑體" w:eastAsia="微軟正黑體" w:hAnsi="微軟正黑體"/>
                  <w:color w:val="0000FF"/>
                  <w:sz w:val="20"/>
                  <w:szCs w:val="20"/>
                  <w:rPrChange w:id="52" w:author="許聖偉" w:date="2015-07-15T09:14:00Z">
                    <w:rPr/>
                  </w:rPrChange>
                </w:rPr>
                <w:t>vs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53" w:author="許聖偉" w:date="2015-07-15T09:14:00Z">
                    <w:rPr>
                      <w:rFonts w:hint="eastAsia"/>
                    </w:rPr>
                  </w:rPrChange>
                </w:rPr>
                <w:t xml:space="preserve"> 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54" w:author="許聖偉" w:date="2015-07-15T09:14:00Z">
                    <w:rPr>
                      <w:rFonts w:hint="eastAsia"/>
                    </w:rPr>
                  </w:rPrChange>
                </w:rPr>
                <w:t>抽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55" w:author="許聖偉" w:date="2015-07-15T09:14:00Z">
                    <w:rPr>
                      <w:rFonts w:hint="eastAsia"/>
                    </w:rPr>
                  </w:rPrChange>
                </w:rPr>
                <w:t>1</w:t>
              </w:r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56" w:author="許聖偉" w:date="2015-07-15T09:14:00Z">
                    <w:rPr>
                      <w:rFonts w:hint="eastAsia"/>
                    </w:rPr>
                  </w:rPrChange>
                </w:rPr>
                <w:t>張</w:t>
              </w:r>
            </w:ins>
            <w:ins w:id="57" w:author="許聖偉" w:date="2015-07-15T09:09:00Z">
              <w:r w:rsidRPr="00A401CA">
                <w:rPr>
                  <w:rFonts w:ascii="微軟正黑體" w:eastAsia="微軟正黑體" w:hAnsi="微軟正黑體"/>
                  <w:color w:val="0000FF"/>
                  <w:sz w:val="20"/>
                  <w:szCs w:val="20"/>
                  <w:rPrChange w:id="58" w:author="許聖偉" w:date="2015-07-15T09:14:00Z">
                    <w:rPr/>
                  </w:rPrChange>
                </w:rPr>
                <w:t xml:space="preserve"> </w:t>
              </w:r>
            </w:ins>
            <w:ins w:id="59" w:author="許聖偉" w:date="2015-07-15T09:08:00Z"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60" w:author="許聖偉" w:date="2015-07-15T09:14:00Z">
                    <w:rPr>
                      <w:rFonts w:hint="eastAsia"/>
                    </w:rPr>
                  </w:rPrChange>
                </w:rPr>
                <w:t>比大小</w:t>
              </w:r>
            </w:ins>
            <w:ins w:id="61" w:author="許聖偉" w:date="2015-07-15T09:11:00Z"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62" w:author="許聖偉" w:date="2015-07-15T09:14:00Z">
                    <w:rPr>
                      <w:rFonts w:hint="eastAsia"/>
                    </w:rPr>
                  </w:rPrChange>
                </w:rPr>
                <w:t>失去公平性，建議各抽一張，比完大小後回收</w:t>
              </w:r>
            </w:ins>
            <w:ins w:id="63" w:author="許聖偉" w:date="2015-07-15T09:12:00Z"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64" w:author="許聖偉" w:date="2015-07-15T09:14:00Z">
                    <w:rPr>
                      <w:rFonts w:hint="eastAsia"/>
                    </w:rPr>
                  </w:rPrChange>
                </w:rPr>
                <w:t>撲克牌</w:t>
              </w:r>
            </w:ins>
            <w:ins w:id="65" w:author="許聖偉" w:date="2015-07-15T09:13:00Z">
              <w:r w:rsidRPr="00A401CA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  <w:rPrChange w:id="66" w:author="許聖偉" w:date="2015-07-15T09:14:00Z">
                    <w:rPr>
                      <w:rFonts w:hint="eastAsia"/>
                    </w:rPr>
                  </w:rPrChange>
                </w:rPr>
                <w:t>。</w:t>
              </w:r>
            </w:ins>
          </w:p>
          <w:p w:rsidR="00A401CA" w:rsidRDefault="00A401CA">
            <w:pPr>
              <w:pStyle w:val="a3"/>
              <w:numPr>
                <w:ilvl w:val="0"/>
                <w:numId w:val="14"/>
              </w:numPr>
              <w:ind w:leftChars="0"/>
              <w:rPr>
                <w:ins w:id="67" w:author="許聖偉" w:date="2015-07-15T09:19:00Z"/>
                <w:rFonts w:ascii="微軟正黑體" w:eastAsia="微軟正黑體" w:hAnsi="微軟正黑體"/>
                <w:color w:val="0000FF"/>
                <w:sz w:val="20"/>
                <w:szCs w:val="20"/>
              </w:rPr>
              <w:pPrChange w:id="68" w:author="許聖偉" w:date="2015-07-15T09:13:00Z">
                <w:pPr>
                  <w:pStyle w:val="a3"/>
                  <w:numPr>
                    <w:numId w:val="11"/>
                  </w:numPr>
                  <w:ind w:leftChars="0" w:left="960" w:hanging="480"/>
                </w:pPr>
              </w:pPrChange>
            </w:pPr>
            <w:ins w:id="69" w:author="許聖偉" w:date="2015-07-15T09:14:00Z">
              <w:r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特殊牌</w:t>
              </w:r>
            </w:ins>
            <w:ins w:id="70" w:author="許聖偉" w:date="2015-07-15T09:15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太多張</w:t>
              </w:r>
            </w:ins>
            <w:ins w:id="71" w:author="許聖偉" w:date="2015-07-15T09:16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，</w:t>
              </w:r>
            </w:ins>
            <w:ins w:id="72" w:author="許聖偉" w:date="2015-07-15T09:15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會造</w:t>
              </w:r>
            </w:ins>
            <w:ins w:id="73" w:author="許聖偉" w:date="2015-07-15T09:16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成比賽提早結束，建議</w:t>
              </w:r>
            </w:ins>
            <w:ins w:id="74" w:author="許聖偉" w:date="2015-07-15T09:17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特殊牌兩隊各</w:t>
              </w:r>
            </w:ins>
            <w:ins w:id="75" w:author="許聖偉" w:date="2015-07-15T09:48:00Z">
              <w:r w:rsidR="00C76DEF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1~2</w:t>
              </w:r>
            </w:ins>
            <w:ins w:id="76" w:author="許聖偉" w:date="2015-07-15T09:17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張，例如:鬼牌</w:t>
              </w:r>
            </w:ins>
            <w:ins w:id="77" w:author="許聖偉" w:date="2015-07-15T09:51:00Z">
              <w:r w:rsidR="00C76DEF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/Ace</w:t>
              </w:r>
            </w:ins>
            <w:ins w:id="78" w:author="許聖偉" w:date="2015-07-15T09:17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，由學員自己決定使用時機，</w:t>
              </w:r>
            </w:ins>
            <w:ins w:id="79" w:author="許聖偉" w:date="2015-07-15T09:19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使用特殊牌可</w:t>
              </w:r>
            </w:ins>
            <w:ins w:id="80" w:author="許聖偉" w:date="2015-07-15T09:20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喊兩次數字，</w:t>
              </w:r>
            </w:ins>
            <w:ins w:id="81" w:author="許聖偉" w:date="2015-07-15T09:18:00Z">
              <w:r w:rsid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過多的特殊牌加上不易控制，會是這個活動的一大敗筆。</w:t>
              </w:r>
            </w:ins>
          </w:p>
          <w:p w:rsidR="00005797" w:rsidRPr="00005797" w:rsidRDefault="0000579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微軟正黑體" w:eastAsia="微軟正黑體" w:hAnsi="微軟正黑體"/>
                <w:color w:val="0000FF"/>
                <w:rPrChange w:id="82" w:author="許聖偉" w:date="2015-07-15T09:22:00Z">
                  <w:rPr/>
                </w:rPrChange>
              </w:rPr>
              <w:pPrChange w:id="83" w:author="許聖偉" w:date="2015-07-15T09:22:00Z">
                <w:pPr>
                  <w:pStyle w:val="a3"/>
                  <w:numPr>
                    <w:numId w:val="11"/>
                  </w:numPr>
                  <w:ind w:leftChars="0" w:left="960" w:hanging="480"/>
                </w:pPr>
              </w:pPrChange>
            </w:pPr>
            <w:ins w:id="84" w:author="許聖偉" w:date="2015-07-15T09:20:00Z">
              <w:r w:rsidRPr="00005797"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特殊牌使用規則可以喊兩次，</w:t>
              </w:r>
            </w:ins>
            <w:ins w:id="85" w:author="許聖偉" w:date="2015-07-15T09:21:00Z">
              <w:r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>兩次任選喊號?連續兩格?</w:t>
              </w:r>
            </w:ins>
            <w:ins w:id="86" w:author="許聖偉" w:date="2015-07-15T09:22:00Z">
              <w:r>
                <w:rPr>
                  <w:rFonts w:ascii="微軟正黑體" w:eastAsia="微軟正黑體" w:hAnsi="微軟正黑體" w:hint="eastAsia"/>
                  <w:color w:val="0000FF"/>
                  <w:sz w:val="20"/>
                  <w:szCs w:val="20"/>
                </w:rPr>
                <w:t xml:space="preserve"> 請說明</w:t>
              </w:r>
            </w:ins>
          </w:p>
          <w:p w:rsid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  <w:rPr>
                <w:ins w:id="87" w:author="許聖偉" w:date="2015-07-15T09:24:00Z"/>
              </w:rPr>
            </w:pPr>
            <w:r>
              <w:rPr>
                <w:rFonts w:hint="eastAsia"/>
              </w:rPr>
              <w:t>當有一方有連三條線時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該盤</w:t>
            </w:r>
            <w:r>
              <w:rPr>
                <w:rFonts w:asciiTheme="minorEastAsia" w:hAnsiTheme="minorEastAsia" w:hint="eastAsia"/>
              </w:rPr>
              <w:t>＂</w:t>
            </w:r>
            <w:r>
              <w:rPr>
                <w:rFonts w:hint="eastAsia"/>
              </w:rPr>
              <w:t>立刻</w:t>
            </w:r>
            <w:r>
              <w:rPr>
                <w:rFonts w:asciiTheme="minorEastAsia" w:hAnsiTheme="minorEastAsia" w:hint="eastAsia"/>
              </w:rPr>
              <w:t>＂</w:t>
            </w:r>
            <w:r>
              <w:rPr>
                <w:rFonts w:hint="eastAsia"/>
              </w:rPr>
              <w:t>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開始計分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一條線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</w:t>
            </w:r>
            <w:r>
              <w:rPr>
                <w:rFonts w:ascii="標楷體" w:eastAsia="標楷體" w:hAnsi="標楷體" w:hint="eastAsia"/>
              </w:rPr>
              <w:t>。</w:t>
            </w:r>
            <w:r>
              <w:rPr>
                <w:rFonts w:hint="eastAsia"/>
              </w:rPr>
              <w:t>(</w:t>
            </w:r>
            <w:r>
              <w:t>EX.  A</w:t>
            </w:r>
            <w:r>
              <w:rPr>
                <w:rFonts w:hint="eastAsia"/>
              </w:rPr>
              <w:t>隊連三條線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該盤結束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隊獲得</w:t>
            </w:r>
            <w:r>
              <w:rPr>
                <w:rFonts w:hint="eastAsia"/>
              </w:rPr>
              <w:t>3</w:t>
            </w:r>
            <w:r>
              <w:t>*3=9</w:t>
            </w:r>
            <w:r>
              <w:rPr>
                <w:rFonts w:hint="eastAsia"/>
              </w:rPr>
              <w:t>分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此時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隊只有一條線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隊僅獲得</w:t>
            </w:r>
            <w:r>
              <w:rPr>
                <w:rFonts w:hint="eastAsia"/>
              </w:rPr>
              <w:t>3*1=3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:rsidR="00005797" w:rsidRDefault="00005797">
            <w:pPr>
              <w:pStyle w:val="a3"/>
              <w:numPr>
                <w:ilvl w:val="0"/>
                <w:numId w:val="15"/>
              </w:numPr>
              <w:ind w:leftChars="0"/>
              <w:rPr>
                <w:ins w:id="88" w:author="許聖偉" w:date="2015-07-15T09:26:00Z"/>
                <w:color w:val="0000FF"/>
                <w:sz w:val="20"/>
                <w:szCs w:val="20"/>
              </w:rPr>
              <w:pPrChange w:id="89" w:author="許聖偉" w:date="2015-07-15T09:24:00Z">
                <w:pPr>
                  <w:pStyle w:val="a3"/>
                  <w:numPr>
                    <w:numId w:val="11"/>
                  </w:numPr>
                  <w:ind w:leftChars="0" w:left="960" w:hanging="480"/>
                </w:pPr>
              </w:pPrChange>
            </w:pPr>
            <w:ins w:id="90" w:author="許聖偉" w:date="2015-07-15T09:24:00Z">
              <w:r>
                <w:rPr>
                  <w:rFonts w:hint="eastAsia"/>
                  <w:color w:val="0000FF"/>
                  <w:sz w:val="20"/>
                  <w:szCs w:val="20"/>
                </w:rPr>
                <w:t>計</w:t>
              </w:r>
            </w:ins>
            <w:ins w:id="91" w:author="許聖偉" w:date="2015-07-15T09:25:00Z">
              <w:r>
                <w:rPr>
                  <w:rFonts w:hint="eastAsia"/>
                  <w:color w:val="0000FF"/>
                  <w:sz w:val="20"/>
                  <w:szCs w:val="20"/>
                </w:rPr>
                <w:t>分方式，</w:t>
              </w:r>
              <w:r w:rsidR="004E0C46">
                <w:rPr>
                  <w:rFonts w:hint="eastAsia"/>
                  <w:color w:val="0000FF"/>
                  <w:sz w:val="20"/>
                  <w:szCs w:val="20"/>
                </w:rPr>
                <w:t>三點一線即得</w:t>
              </w:r>
              <w:r w:rsidR="004E0C46">
                <w:rPr>
                  <w:rFonts w:hint="eastAsia"/>
                  <w:color w:val="0000FF"/>
                  <w:sz w:val="20"/>
                  <w:szCs w:val="20"/>
                </w:rPr>
                <w:t>3</w:t>
              </w:r>
              <w:r w:rsidR="004E0C46">
                <w:rPr>
                  <w:rFonts w:hint="eastAsia"/>
                  <w:color w:val="0000FF"/>
                  <w:sz w:val="20"/>
                  <w:szCs w:val="20"/>
                </w:rPr>
                <w:t>分，未成一線不列入計分？</w:t>
              </w:r>
            </w:ins>
            <w:ins w:id="92" w:author="許聖偉" w:date="2015-07-15T09:32:00Z">
              <w:r w:rsidR="004E0C46">
                <w:rPr>
                  <w:rFonts w:hint="eastAsia"/>
                  <w:color w:val="0000FF"/>
                  <w:sz w:val="20"/>
                  <w:szCs w:val="20"/>
                </w:rPr>
                <w:t xml:space="preserve"> </w:t>
              </w:r>
              <w:r w:rsidR="004E0C46">
                <w:rPr>
                  <w:rFonts w:hint="eastAsia"/>
                  <w:color w:val="0000FF"/>
                  <w:sz w:val="20"/>
                  <w:szCs w:val="20"/>
                </w:rPr>
                <w:t>四點一線、五點一線</w:t>
              </w:r>
            </w:ins>
            <w:ins w:id="93" w:author="許聖偉" w:date="2015-07-15T09:35:00Z">
              <w:r w:rsidR="005A2A9A">
                <w:rPr>
                  <w:rFonts w:hint="eastAsia"/>
                  <w:color w:val="0000FF"/>
                  <w:sz w:val="20"/>
                  <w:szCs w:val="20"/>
                </w:rPr>
                <w:t>如何記分</w:t>
              </w:r>
              <w:r w:rsidR="005A2A9A">
                <w:rPr>
                  <w:rFonts w:hint="eastAsia"/>
                  <w:color w:val="0000FF"/>
                  <w:sz w:val="20"/>
                  <w:szCs w:val="20"/>
                </w:rPr>
                <w:t>?</w:t>
              </w:r>
            </w:ins>
          </w:p>
          <w:p w:rsidR="004E0C46" w:rsidRPr="00005797" w:rsidRDefault="004E0C46">
            <w:pPr>
              <w:pStyle w:val="a3"/>
              <w:ind w:leftChars="0"/>
              <w:rPr>
                <w:color w:val="0000FF"/>
                <w:sz w:val="20"/>
                <w:szCs w:val="20"/>
                <w:rPrChange w:id="94" w:author="許聖偉" w:date="2015-07-15T09:24:00Z">
                  <w:rPr/>
                </w:rPrChange>
              </w:rPr>
              <w:pPrChange w:id="95" w:author="許聖偉" w:date="2015-07-15T09:26:00Z">
                <w:pPr>
                  <w:pStyle w:val="a3"/>
                  <w:numPr>
                    <w:numId w:val="11"/>
                  </w:numPr>
                  <w:ind w:leftChars="0" w:left="960" w:hanging="480"/>
                </w:pPr>
              </w:pPrChange>
            </w:pPr>
          </w:p>
          <w:p w:rsidR="00EC6255" w:rsidRPr="00903264" w:rsidRDefault="00EC6255" w:rsidP="00EC6255">
            <w:pPr>
              <w:rPr>
                <w:color w:val="FF0000"/>
              </w:rPr>
            </w:pPr>
            <w:r>
              <w:rPr>
                <w:rFonts w:hint="eastAsia"/>
              </w:rPr>
              <w:t>三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活動進行</w:t>
            </w:r>
            <w:r w:rsidR="00903264" w:rsidRPr="00903264">
              <w:rPr>
                <w:rFonts w:hint="eastAsia"/>
                <w:color w:val="FF0000"/>
              </w:rPr>
              <w:t>(21</w:t>
            </w:r>
            <w:r w:rsidR="00903264" w:rsidRPr="00903264">
              <w:rPr>
                <w:rFonts w:hint="eastAsia"/>
                <w:color w:val="FF0000"/>
              </w:rPr>
              <w:t>分鐘</w:t>
            </w:r>
            <w:r w:rsidR="00903264" w:rsidRPr="00903264">
              <w:rPr>
                <w:rFonts w:hint="eastAsia"/>
                <w:color w:val="FF0000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2~5</w:t>
            </w:r>
            <w:r>
              <w:rPr>
                <w:rFonts w:hint="eastAsia"/>
              </w:rPr>
              <w:t>為一組流程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預計一組為</w:t>
            </w:r>
            <w:r w:rsidR="00903264">
              <w:rPr>
                <w:rFonts w:hint="eastAsia"/>
              </w:rPr>
              <w:t>一分半</w:t>
            </w:r>
            <w:r>
              <w:rPr>
                <w:rFonts w:asciiTheme="minorEastAsia" w:hAnsiTheme="minorEastAsia" w:hint="eastAsia"/>
              </w:rPr>
              <w:t>！(每</w:t>
            </w:r>
            <w:r w:rsidR="00903264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 w:hint="eastAsia"/>
              </w:rPr>
              <w:t>組預計可猜14個數</w:t>
            </w:r>
            <w:r>
              <w:rPr>
                <w:rFonts w:asciiTheme="minorEastAsia" w:hAnsiTheme="minorEastAsia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一盤的結束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預計要猜</w:t>
            </w:r>
            <w:r w:rsidR="00903264">
              <w:rPr>
                <w:rFonts w:hint="eastAsia"/>
              </w:rPr>
              <w:t>7</w:t>
            </w:r>
            <w:r w:rsidR="00903264">
              <w:rPr>
                <w:rFonts w:hint="eastAsia"/>
              </w:rPr>
              <w:t>組</w:t>
            </w:r>
            <w:r w:rsidR="00903264">
              <w:rPr>
                <w:rFonts w:hint="eastAsia"/>
              </w:rPr>
              <w:t>(</w:t>
            </w:r>
            <w:r w:rsidR="00903264">
              <w:t>17~19</w:t>
            </w:r>
            <w:r w:rsidR="00903264">
              <w:rPr>
                <w:rFonts w:hint="eastAsia"/>
              </w:rPr>
              <w:t>個數</w:t>
            </w:r>
            <w:r w:rsidR="00903264">
              <w:rPr>
                <w:rFonts w:hint="eastAsia"/>
              </w:rPr>
              <w:t>)</w:t>
            </w:r>
          </w:p>
          <w:p w:rsidR="00903264" w:rsidDel="00005797" w:rsidRDefault="00903264">
            <w:pPr>
              <w:pStyle w:val="a3"/>
              <w:numPr>
                <w:ilvl w:val="0"/>
                <w:numId w:val="12"/>
              </w:numPr>
              <w:ind w:leftChars="0"/>
              <w:rPr>
                <w:del w:id="96" w:author="許聖偉" w:date="2015-07-15T09:22:00Z"/>
              </w:rPr>
            </w:pPr>
            <w:r>
              <w:rPr>
                <w:rFonts w:hint="eastAsia"/>
              </w:rPr>
              <w:t>預計進行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盤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組</w:t>
            </w:r>
            <w:r>
              <w:rPr>
                <w:rFonts w:asciiTheme="minorEastAsia" w:hAnsiTheme="minorEastAsia" w:hint="eastAsia"/>
              </w:rPr>
              <w:t>、合計約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分鐘</w:t>
            </w:r>
          </w:p>
          <w:p w:rsidR="00EC6255" w:rsidRPr="00EC6255" w:rsidRDefault="00EC6255">
            <w:pPr>
              <w:pStyle w:val="a3"/>
              <w:numPr>
                <w:ilvl w:val="0"/>
                <w:numId w:val="12"/>
              </w:numPr>
              <w:ind w:leftChars="0"/>
              <w:pPrChange w:id="97" w:author="許聖偉" w:date="2015-07-15T09:22:00Z">
                <w:pPr/>
              </w:pPrChange>
            </w:pPr>
          </w:p>
        </w:tc>
        <w:tc>
          <w:tcPr>
            <w:tcW w:w="1704" w:type="dxa"/>
            <w:vMerge w:val="restart"/>
          </w:tcPr>
          <w:p w:rsidR="00C751D4" w:rsidRPr="00AE4A49" w:rsidRDefault="00C751D4" w:rsidP="0070656C">
            <w:pPr>
              <w:ind w:left="360"/>
            </w:pPr>
          </w:p>
        </w:tc>
      </w:tr>
      <w:tr w:rsidR="00C751D4" w:rsidRPr="00AE4A49" w:rsidTr="00E72293">
        <w:trPr>
          <w:trHeight w:val="1197"/>
        </w:trPr>
        <w:tc>
          <w:tcPr>
            <w:tcW w:w="1117" w:type="dxa"/>
            <w:vAlign w:val="center"/>
          </w:tcPr>
          <w:p w:rsidR="00C751D4" w:rsidRPr="00AE4A49" w:rsidRDefault="00A32E57" w:rsidP="00C751D4">
            <w:r w:rsidRPr="00AE4A49">
              <w:lastRenderedPageBreak/>
              <w:t>2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C751D4" w:rsidRPr="00AE4A49" w:rsidRDefault="00C751D4" w:rsidP="00551000">
            <w:r w:rsidRPr="00AE4A49">
              <w:t>結論</w:t>
            </w:r>
            <w:r w:rsidR="00551000">
              <w:rPr>
                <w:rFonts w:asciiTheme="minorEastAsia" w:hAnsiTheme="minorEastAsia" w:hint="eastAsia"/>
              </w:rPr>
              <w:t>：</w:t>
            </w:r>
          </w:p>
          <w:p w:rsidR="00C751D4" w:rsidRPr="00AE4A49" w:rsidRDefault="00017F10" w:rsidP="00B74784">
            <w:r w:rsidRPr="00017F10">
              <w:rPr>
                <w:rFonts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</w:tc>
        <w:tc>
          <w:tcPr>
            <w:tcW w:w="1704" w:type="dxa"/>
            <w:vMerge/>
          </w:tcPr>
          <w:p w:rsidR="00C751D4" w:rsidRPr="00AE4A49" w:rsidRDefault="00C751D4" w:rsidP="00C751D4"/>
        </w:tc>
      </w:tr>
    </w:tbl>
    <w:p w:rsidR="00A32E57" w:rsidRPr="00AE4A49" w:rsidRDefault="00A32E57" w:rsidP="00280374">
      <w:pPr>
        <w:widowControl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PrChange w:id="98" w:author="許聖偉" w:date="2015-07-15T09:30:00Z">
          <w:tblPr>
            <w:tblW w:w="0" w:type="auto"/>
            <w:tblInd w:w="27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0817"/>
        <w:tblGridChange w:id="99">
          <w:tblGrid>
            <w:gridCol w:w="10817"/>
          </w:tblGrid>
        </w:tblGridChange>
      </w:tblGrid>
      <w:tr w:rsidR="00C751D4" w:rsidRPr="00AE4A49" w:rsidTr="004E0C46">
        <w:trPr>
          <w:trHeight w:val="424"/>
          <w:jc w:val="center"/>
          <w:trPrChange w:id="100" w:author="許聖偉" w:date="2015-07-15T09:30:00Z">
            <w:trPr>
              <w:trHeight w:val="424"/>
            </w:trPr>
          </w:trPrChange>
        </w:trPr>
        <w:tc>
          <w:tcPr>
            <w:tcW w:w="10817" w:type="dxa"/>
            <w:tcPrChange w:id="101" w:author="許聖偉" w:date="2015-07-15T09:30:00Z">
              <w:tcPr>
                <w:tcW w:w="10817" w:type="dxa"/>
              </w:tcPr>
            </w:tcPrChange>
          </w:tcPr>
          <w:p w:rsidR="00C751D4" w:rsidRPr="00AE4A49" w:rsidRDefault="00C751D4" w:rsidP="00C751D4">
            <w:r w:rsidRPr="00AE4A49">
              <w:t>附件一：</w:t>
            </w:r>
          </w:p>
        </w:tc>
      </w:tr>
      <w:tr w:rsidR="00C751D4" w:rsidRPr="00AE4A49" w:rsidTr="004E0C46">
        <w:trPr>
          <w:trHeight w:val="2744"/>
          <w:jc w:val="center"/>
          <w:trPrChange w:id="102" w:author="許聖偉" w:date="2015-07-15T09:31:00Z">
            <w:trPr>
              <w:trHeight w:val="1752"/>
            </w:trPr>
          </w:trPrChange>
        </w:trPr>
        <w:tc>
          <w:tcPr>
            <w:tcW w:w="10817" w:type="dxa"/>
            <w:tcBorders>
              <w:bottom w:val="single" w:sz="4" w:space="0" w:color="auto"/>
            </w:tcBorders>
            <w:tcPrChange w:id="103" w:author="許聖偉" w:date="2015-07-15T09:31:00Z">
              <w:tcPr>
                <w:tcW w:w="10817" w:type="dxa"/>
                <w:tcBorders>
                  <w:bottom w:val="single" w:sz="4" w:space="0" w:color="auto"/>
                </w:tcBorders>
              </w:tcPr>
            </w:tcPrChange>
          </w:tcPr>
          <w:p w:rsidR="00C751D4" w:rsidRPr="00AE4A49" w:rsidRDefault="00903264" w:rsidP="00C751D4">
            <w:pPr>
              <w:numPr>
                <w:ilvl w:val="0"/>
                <w:numId w:val="1"/>
              </w:numPr>
            </w:pPr>
            <w:r>
              <w:t>上課準備</w:t>
            </w:r>
            <w:r>
              <w:rPr>
                <w:rFonts w:hint="eastAsia"/>
              </w:rPr>
              <w:t>道具</w:t>
            </w:r>
          </w:p>
          <w:p w:rsidR="00A32E57" w:rsidRPr="00AE4A49" w:rsidRDefault="00A31071" w:rsidP="00894A3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注音聖經</w:t>
            </w:r>
            <w:r w:rsidR="00C22BE1">
              <w:rPr>
                <w:rFonts w:hint="eastAsia"/>
              </w:rPr>
              <w:t>*2</w:t>
            </w:r>
            <w:r>
              <w:rPr>
                <w:rFonts w:ascii="新細明體" w:eastAsia="新細明體" w:hAnsi="新細明體" w:hint="eastAsia"/>
              </w:rPr>
              <w:t>、國字聖經</w:t>
            </w:r>
            <w:r w:rsidR="00C22BE1">
              <w:rPr>
                <w:rFonts w:ascii="新細明體" w:eastAsia="新細明體" w:hAnsi="新細明體" w:hint="eastAsia"/>
              </w:rPr>
              <w:t>*2</w:t>
            </w:r>
          </w:p>
          <w:p w:rsidR="00280374" w:rsidRDefault="00C22BE1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賓果</w:t>
            </w:r>
            <w:r w:rsidR="00280374">
              <w:rPr>
                <w:rFonts w:hint="eastAsia"/>
              </w:rPr>
              <w:t>紙</w:t>
            </w:r>
            <w:r>
              <w:rPr>
                <w:rFonts w:hint="eastAsia"/>
              </w:rPr>
              <w:t>*6</w:t>
            </w:r>
            <w:r w:rsidR="00280374">
              <w:t xml:space="preserve">  </w:t>
            </w:r>
            <w:r w:rsidR="00A31071"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請見附件二</w:t>
            </w:r>
            <w:r w:rsidR="00A31071">
              <w:rPr>
                <w:rFonts w:hint="eastAsia"/>
              </w:rPr>
              <w:t>)</w:t>
            </w:r>
          </w:p>
          <w:p w:rsidR="004813DF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撲克牌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A~K)</w:t>
            </w:r>
          </w:p>
          <w:p w:rsidR="00903264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寫數字用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橡皮擦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色鉛筆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標記喊到數字用</w:t>
            </w:r>
            <w:r>
              <w:rPr>
                <w:rFonts w:hint="eastAsia"/>
              </w:rPr>
              <w:t>)</w:t>
            </w:r>
          </w:p>
          <w:p w:rsidR="0070656C" w:rsidDel="004E0C46" w:rsidRDefault="0070656C" w:rsidP="00280374">
            <w:pPr>
              <w:pStyle w:val="a3"/>
              <w:numPr>
                <w:ilvl w:val="0"/>
                <w:numId w:val="6"/>
              </w:numPr>
              <w:ind w:leftChars="0"/>
              <w:rPr>
                <w:del w:id="104" w:author="許聖偉" w:date="2015-07-15T09:31:00Z"/>
              </w:rPr>
            </w:pPr>
            <w:r>
              <w:rPr>
                <w:rFonts w:hint="eastAsia"/>
              </w:rPr>
              <w:t>題目紙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請見附件三</w:t>
            </w:r>
            <w:r>
              <w:rPr>
                <w:rFonts w:hint="eastAsia"/>
              </w:rPr>
              <w:t>)</w:t>
            </w:r>
          </w:p>
          <w:p w:rsidR="00280374" w:rsidRPr="00AE4A49" w:rsidDel="004E0C46" w:rsidRDefault="00280374">
            <w:pPr>
              <w:pStyle w:val="a3"/>
              <w:numPr>
                <w:ilvl w:val="0"/>
                <w:numId w:val="6"/>
              </w:numPr>
              <w:ind w:leftChars="0"/>
              <w:rPr>
                <w:del w:id="105" w:author="許聖偉" w:date="2015-07-15T09:31:00Z"/>
              </w:rPr>
              <w:pPrChange w:id="106" w:author="許聖偉" w:date="2015-07-15T09:31:00Z">
                <w:pPr/>
              </w:pPrChange>
            </w:pPr>
          </w:p>
          <w:p w:rsidR="00C751D4" w:rsidRPr="00AE4A49" w:rsidRDefault="00C751D4">
            <w:pPr>
              <w:pStyle w:val="a3"/>
              <w:pPrChange w:id="107" w:author="許聖偉" w:date="2015-07-15T09:31:00Z">
                <w:pPr/>
              </w:pPrChange>
            </w:pPr>
          </w:p>
        </w:tc>
      </w:tr>
      <w:tr w:rsidR="00C751D4" w:rsidRPr="00AE4A49" w:rsidTr="004E0C46">
        <w:trPr>
          <w:trHeight w:val="1589"/>
          <w:jc w:val="center"/>
          <w:trPrChange w:id="108" w:author="許聖偉" w:date="2015-07-15T09:30:00Z">
            <w:trPr>
              <w:trHeight w:val="1589"/>
            </w:trPr>
          </w:trPrChange>
        </w:trPr>
        <w:tc>
          <w:tcPr>
            <w:tcW w:w="10817" w:type="dxa"/>
            <w:tcBorders>
              <w:bottom w:val="single" w:sz="4" w:space="0" w:color="auto"/>
            </w:tcBorders>
            <w:tcPrChange w:id="109" w:author="許聖偉" w:date="2015-07-15T09:30:00Z">
              <w:tcPr>
                <w:tcW w:w="10817" w:type="dxa"/>
                <w:tcBorders>
                  <w:bottom w:val="single" w:sz="4" w:space="0" w:color="auto"/>
                </w:tcBorders>
              </w:tcPr>
            </w:tcPrChange>
          </w:tcPr>
          <w:p w:rsidR="00C751D4" w:rsidRPr="00AE4A49" w:rsidDel="00F1285F" w:rsidRDefault="00551000" w:rsidP="00C751D4">
            <w:pPr>
              <w:numPr>
                <w:ilvl w:val="0"/>
                <w:numId w:val="1"/>
              </w:numPr>
              <w:rPr>
                <w:del w:id="110" w:author="user" w:date="2017-02-13T16:36:00Z"/>
              </w:rPr>
            </w:pPr>
            <w:del w:id="111" w:author="user" w:date="2017-02-13T16:36:00Z">
              <w:r w:rsidDel="00F1285F">
                <w:rPr>
                  <w:rFonts w:hint="eastAsia"/>
                </w:rPr>
                <w:delText>教員</w:delText>
              </w:r>
              <w:r w:rsidR="006C301D" w:rsidDel="00F1285F">
                <w:rPr>
                  <w:rFonts w:hint="eastAsia"/>
                </w:rPr>
                <w:delText>與學員</w:delText>
              </w:r>
              <w:r w:rsidDel="00F1285F">
                <w:rPr>
                  <w:rFonts w:hint="eastAsia"/>
                </w:rPr>
                <w:delText>分配</w:delText>
              </w:r>
              <w:r w:rsidR="00C751D4" w:rsidRPr="00AE4A49" w:rsidDel="00F1285F">
                <w:delText>名單</w:delText>
              </w:r>
              <w:r w:rsidDel="00F1285F">
                <w:rPr>
                  <w:rFonts w:ascii="新細明體" w:eastAsia="新細明體" w:hAnsi="新細明體" w:hint="eastAsia"/>
                </w:rPr>
                <w:delText>：</w:delText>
              </w:r>
            </w:del>
          </w:p>
          <w:p w:rsidR="00C751D4" w:rsidDel="00F1285F" w:rsidRDefault="00C22BE1" w:rsidP="00C751D4">
            <w:pPr>
              <w:rPr>
                <w:del w:id="112" w:author="user" w:date="2017-02-13T16:36:00Z"/>
              </w:rPr>
            </w:pPr>
            <w:del w:id="113" w:author="user" w:date="2017-02-13T16:36:00Z">
              <w:r w:rsidDel="00F1285F">
                <w:rPr>
                  <w:rFonts w:hint="eastAsia"/>
                </w:rPr>
                <w:delText>A</w:delText>
              </w:r>
              <w:r w:rsidDel="00F1285F">
                <w:rPr>
                  <w:rFonts w:hint="eastAsia"/>
                </w:rPr>
                <w:delText>組</w:delText>
              </w:r>
              <w:r w:rsidDel="00F1285F">
                <w:rPr>
                  <w:rFonts w:asciiTheme="minorEastAsia" w:hAnsiTheme="minorEastAsia" w:hint="eastAsia"/>
                </w:rPr>
                <w:delText>：</w:delText>
              </w:r>
              <w:r w:rsidDel="00F1285F">
                <w:rPr>
                  <w:rFonts w:hint="eastAsia"/>
                </w:rPr>
                <w:delText>郁恆</w:delText>
              </w:r>
              <w:r w:rsidDel="00F1285F">
                <w:rPr>
                  <w:rFonts w:asciiTheme="minorEastAsia" w:hAnsiTheme="minorEastAsia" w:hint="eastAsia"/>
                </w:rPr>
                <w:delText>、</w:delText>
              </w:r>
              <w:r w:rsidDel="00F1285F">
                <w:rPr>
                  <w:rFonts w:hint="eastAsia"/>
                </w:rPr>
                <w:delText>路亞</w:delText>
              </w:r>
              <w:r w:rsidDel="00F1285F">
                <w:rPr>
                  <w:rFonts w:asciiTheme="minorEastAsia" w:hAnsiTheme="minorEastAsia" w:hint="eastAsia"/>
                </w:rPr>
                <w:delText>、</w:delText>
              </w:r>
              <w:r w:rsidDel="00F1285F">
                <w:rPr>
                  <w:rFonts w:hint="eastAsia"/>
                </w:rPr>
                <w:delText>恩宇</w:delText>
              </w:r>
              <w:r w:rsidDel="00F1285F">
                <w:rPr>
                  <w:rFonts w:asciiTheme="minorEastAsia" w:hAnsiTheme="minorEastAsia" w:hint="eastAsia"/>
                </w:rPr>
                <w:delText>、</w:delText>
              </w:r>
              <w:r w:rsidDel="00F1285F">
                <w:rPr>
                  <w:rFonts w:hint="eastAsia"/>
                </w:rPr>
                <w:delText>之昀</w:delText>
              </w:r>
            </w:del>
          </w:p>
          <w:p w:rsidR="00C22BE1" w:rsidDel="00F1285F" w:rsidRDefault="00C22BE1" w:rsidP="00C751D4">
            <w:pPr>
              <w:rPr>
                <w:del w:id="114" w:author="user" w:date="2017-02-13T16:36:00Z"/>
              </w:rPr>
            </w:pPr>
            <w:del w:id="115" w:author="user" w:date="2017-02-13T16:36:00Z">
              <w:r w:rsidDel="00F1285F">
                <w:rPr>
                  <w:rFonts w:hint="eastAsia"/>
                </w:rPr>
                <w:delText>B</w:delText>
              </w:r>
              <w:r w:rsidDel="00F1285F">
                <w:rPr>
                  <w:rFonts w:hint="eastAsia"/>
                </w:rPr>
                <w:delText>組</w:delText>
              </w:r>
              <w:r w:rsidDel="00F1285F">
                <w:rPr>
                  <w:rFonts w:asciiTheme="minorEastAsia" w:hAnsiTheme="minorEastAsia" w:hint="eastAsia"/>
                </w:rPr>
                <w:delText>：</w:delText>
              </w:r>
              <w:r w:rsidDel="00F1285F">
                <w:rPr>
                  <w:rFonts w:hint="eastAsia"/>
                </w:rPr>
                <w:delText>心妮</w:delText>
              </w:r>
              <w:r w:rsidDel="00F1285F">
                <w:rPr>
                  <w:rFonts w:asciiTheme="minorEastAsia" w:hAnsiTheme="minorEastAsia" w:hint="eastAsia"/>
                </w:rPr>
                <w:delText>、</w:delText>
              </w:r>
              <w:r w:rsidDel="00F1285F">
                <w:rPr>
                  <w:rFonts w:hint="eastAsia"/>
                </w:rPr>
                <w:delText>恩祐</w:delText>
              </w:r>
              <w:r w:rsidDel="00F1285F">
                <w:rPr>
                  <w:rFonts w:asciiTheme="minorEastAsia" w:hAnsiTheme="minorEastAsia" w:hint="eastAsia"/>
                </w:rPr>
                <w:delText>、</w:delText>
              </w:r>
              <w:r w:rsidDel="00F1285F">
                <w:rPr>
                  <w:rFonts w:hint="eastAsia"/>
                </w:rPr>
                <w:delText>睿恩</w:delText>
              </w:r>
            </w:del>
          </w:p>
          <w:p w:rsidR="00C22BE1" w:rsidRPr="00AE4A49" w:rsidDel="00F1285F" w:rsidRDefault="00C22BE1" w:rsidP="00C751D4">
            <w:pPr>
              <w:rPr>
                <w:del w:id="116" w:author="user" w:date="2017-02-13T16:36:00Z"/>
              </w:rPr>
            </w:pPr>
          </w:p>
          <w:p w:rsidR="006C301D" w:rsidDel="00F1285F" w:rsidRDefault="00C751D4" w:rsidP="003D66D4">
            <w:pPr>
              <w:numPr>
                <w:ilvl w:val="0"/>
                <w:numId w:val="1"/>
              </w:numPr>
              <w:rPr>
                <w:del w:id="117" w:author="user" w:date="2017-02-13T16:36:00Z"/>
              </w:rPr>
            </w:pPr>
            <w:del w:id="118" w:author="user" w:date="2017-02-13T16:36:00Z">
              <w:r w:rsidRPr="00AE4A49" w:rsidDel="00F1285F">
                <w:delText>教員協助事項</w:delText>
              </w:r>
              <w:r w:rsidR="006C301D" w:rsidDel="00F1285F">
                <w:rPr>
                  <w:rFonts w:ascii="新細明體" w:eastAsia="新細明體" w:hAnsi="新細明體" w:hint="eastAsia"/>
                </w:rPr>
                <w:delText>：</w:delText>
              </w:r>
            </w:del>
          </w:p>
          <w:p w:rsidR="004813DF" w:rsidDel="00F1285F" w:rsidRDefault="00C22BE1" w:rsidP="00C22BE1">
            <w:pPr>
              <w:rPr>
                <w:del w:id="119" w:author="user" w:date="2017-02-13T16:36:00Z"/>
              </w:rPr>
            </w:pPr>
            <w:del w:id="120" w:author="user" w:date="2017-02-13T16:36:00Z">
              <w:r w:rsidDel="00F1285F">
                <w:rPr>
                  <w:rFonts w:hint="eastAsia"/>
                </w:rPr>
                <w:delText>照顧苡瑄</w:delText>
              </w:r>
              <w:r w:rsidDel="00F1285F">
                <w:rPr>
                  <w:rFonts w:asciiTheme="minorEastAsia" w:hAnsiTheme="minorEastAsia" w:hint="eastAsia"/>
                </w:rPr>
                <w:delText>：</w:delText>
              </w:r>
              <w:r w:rsidDel="00F1285F">
                <w:rPr>
                  <w:rFonts w:hint="eastAsia"/>
                </w:rPr>
                <w:delText>欣芸</w:delText>
              </w:r>
            </w:del>
          </w:p>
          <w:p w:rsidR="00C22BE1" w:rsidRPr="00AE4A49" w:rsidRDefault="00C22BE1" w:rsidP="00C22BE1">
            <w:del w:id="121" w:author="user" w:date="2017-02-13T16:36:00Z">
              <w:r w:rsidDel="00F1285F">
                <w:rPr>
                  <w:rFonts w:hint="eastAsia"/>
                </w:rPr>
                <w:delText>照顧恩祐</w:delText>
              </w:r>
              <w:r w:rsidDel="00F1285F">
                <w:rPr>
                  <w:rFonts w:asciiTheme="minorEastAsia" w:hAnsiTheme="minorEastAsia" w:hint="eastAsia"/>
                </w:rPr>
                <w:delText>：</w:delText>
              </w:r>
              <w:r w:rsidDel="00F1285F">
                <w:rPr>
                  <w:rFonts w:hint="eastAsia"/>
                </w:rPr>
                <w:delText>宇軒</w:delText>
              </w:r>
            </w:del>
            <w:bookmarkStart w:id="122" w:name="_GoBack"/>
            <w:bookmarkEnd w:id="122"/>
          </w:p>
        </w:tc>
      </w:tr>
    </w:tbl>
    <w:p w:rsidR="00C751D4" w:rsidRPr="00AE4A49" w:rsidRDefault="00C751D4" w:rsidP="00C751D4"/>
    <w:p w:rsidR="00070F14" w:rsidDel="004E0C46" w:rsidRDefault="0069299B" w:rsidP="0070656C">
      <w:pPr>
        <w:rPr>
          <w:del w:id="123" w:author="許聖偉" w:date="2015-07-15T09:29:00Z"/>
        </w:rPr>
      </w:pPr>
      <w:r>
        <w:rPr>
          <w:rFonts w:hint="eastAsia"/>
        </w:rPr>
        <w:t xml:space="preserve">  </w:t>
      </w:r>
    </w:p>
    <w:p w:rsidR="0070656C" w:rsidDel="004E0C46" w:rsidRDefault="0070656C" w:rsidP="0070656C">
      <w:pPr>
        <w:rPr>
          <w:del w:id="124" w:author="許聖偉" w:date="2015-07-15T09:29:00Z"/>
        </w:rPr>
      </w:pPr>
    </w:p>
    <w:p w:rsidR="0070656C" w:rsidDel="004E0C46" w:rsidRDefault="0070656C" w:rsidP="0070656C">
      <w:pPr>
        <w:rPr>
          <w:del w:id="125" w:author="許聖偉" w:date="2015-07-15T09:29:00Z"/>
        </w:rPr>
      </w:pPr>
    </w:p>
    <w:p w:rsidR="0070656C" w:rsidDel="004E0C46" w:rsidRDefault="0070656C" w:rsidP="0070656C">
      <w:pPr>
        <w:rPr>
          <w:del w:id="126" w:author="許聖偉" w:date="2015-07-15T09:29:00Z"/>
        </w:rPr>
      </w:pPr>
    </w:p>
    <w:p w:rsidR="0070656C" w:rsidDel="004E0C46" w:rsidRDefault="0070656C" w:rsidP="0070656C">
      <w:pPr>
        <w:rPr>
          <w:del w:id="127" w:author="許聖偉" w:date="2015-07-15T09:29:00Z"/>
        </w:rPr>
      </w:pPr>
    </w:p>
    <w:p w:rsidR="0070656C" w:rsidDel="004E0C46" w:rsidRDefault="0070656C" w:rsidP="0070656C">
      <w:pPr>
        <w:rPr>
          <w:del w:id="128" w:author="許聖偉" w:date="2015-07-15T09:29:00Z"/>
        </w:rPr>
      </w:pPr>
    </w:p>
    <w:p w:rsidR="0070656C" w:rsidDel="004E0C46" w:rsidRDefault="0070656C" w:rsidP="0070656C">
      <w:pPr>
        <w:rPr>
          <w:del w:id="129" w:author="許聖偉" w:date="2015-07-15T09:29:00Z"/>
        </w:rPr>
      </w:pPr>
    </w:p>
    <w:p w:rsidR="0070656C" w:rsidDel="004E0C46" w:rsidRDefault="0070656C" w:rsidP="0070656C">
      <w:pPr>
        <w:rPr>
          <w:del w:id="130" w:author="許聖偉" w:date="2015-07-15T09:29:00Z"/>
        </w:rPr>
      </w:pPr>
    </w:p>
    <w:p w:rsidR="0070656C" w:rsidDel="004E0C46" w:rsidRDefault="0070656C" w:rsidP="0070656C">
      <w:pPr>
        <w:rPr>
          <w:del w:id="131" w:author="許聖偉" w:date="2015-07-15T09:29:00Z"/>
        </w:rPr>
      </w:pPr>
    </w:p>
    <w:p w:rsidR="0070656C" w:rsidDel="004E0C46" w:rsidRDefault="0070656C" w:rsidP="0070656C">
      <w:pPr>
        <w:rPr>
          <w:del w:id="132" w:author="許聖偉" w:date="2015-07-15T09:29:00Z"/>
        </w:rPr>
      </w:pPr>
    </w:p>
    <w:p w:rsidR="0070656C" w:rsidDel="004E0C46" w:rsidRDefault="0070656C" w:rsidP="0070656C">
      <w:pPr>
        <w:rPr>
          <w:del w:id="133" w:author="許聖偉" w:date="2015-07-15T09:29:00Z"/>
        </w:rPr>
      </w:pPr>
    </w:p>
    <w:p w:rsidR="0070656C" w:rsidDel="004E0C46" w:rsidRDefault="0070656C" w:rsidP="0070656C">
      <w:pPr>
        <w:rPr>
          <w:del w:id="134" w:author="許聖偉" w:date="2015-07-15T09:29:00Z"/>
        </w:rPr>
      </w:pPr>
    </w:p>
    <w:p w:rsidR="0070656C" w:rsidDel="004E0C46" w:rsidRDefault="0070656C" w:rsidP="0070656C">
      <w:pPr>
        <w:rPr>
          <w:del w:id="135" w:author="許聖偉" w:date="2015-07-15T09:29:00Z"/>
        </w:rPr>
      </w:pPr>
    </w:p>
    <w:p w:rsidR="0070656C" w:rsidDel="004E0C46" w:rsidRDefault="0070656C" w:rsidP="0070656C">
      <w:pPr>
        <w:rPr>
          <w:del w:id="136" w:author="許聖偉" w:date="2015-07-15T09:29:00Z"/>
        </w:rPr>
      </w:pPr>
    </w:p>
    <w:p w:rsidR="0070656C" w:rsidDel="004E0C46" w:rsidRDefault="0070656C" w:rsidP="0070656C">
      <w:pPr>
        <w:rPr>
          <w:del w:id="137" w:author="許聖偉" w:date="2015-07-15T09:29:00Z"/>
        </w:rPr>
      </w:pPr>
    </w:p>
    <w:p w:rsidR="0070656C" w:rsidDel="004E0C46" w:rsidRDefault="0070656C" w:rsidP="0070656C">
      <w:pPr>
        <w:rPr>
          <w:del w:id="138" w:author="許聖偉" w:date="2015-07-15T09:29:00Z"/>
        </w:rPr>
      </w:pPr>
    </w:p>
    <w:p w:rsidR="0070656C" w:rsidDel="004E0C46" w:rsidRDefault="0070656C" w:rsidP="0070656C">
      <w:pPr>
        <w:rPr>
          <w:del w:id="139" w:author="許聖偉" w:date="2015-07-15T09:29:00Z"/>
        </w:rPr>
      </w:pPr>
    </w:p>
    <w:p w:rsidR="0070656C" w:rsidDel="004E0C46" w:rsidRDefault="0070656C" w:rsidP="0070656C">
      <w:pPr>
        <w:rPr>
          <w:del w:id="140" w:author="許聖偉" w:date="2015-07-15T09:29:00Z"/>
        </w:rPr>
      </w:pPr>
    </w:p>
    <w:p w:rsidR="0070656C" w:rsidDel="004E0C46" w:rsidRDefault="0070656C" w:rsidP="0070656C">
      <w:pPr>
        <w:rPr>
          <w:del w:id="141" w:author="許聖偉" w:date="2015-07-15T09:29:00Z"/>
        </w:rPr>
      </w:pPr>
    </w:p>
    <w:p w:rsidR="0070656C" w:rsidDel="004E0C46" w:rsidRDefault="0070656C" w:rsidP="0070656C">
      <w:pPr>
        <w:rPr>
          <w:del w:id="142" w:author="許聖偉" w:date="2015-07-15T09:29:00Z"/>
        </w:rPr>
      </w:pPr>
    </w:p>
    <w:p w:rsidR="0070656C" w:rsidDel="004E0C46" w:rsidRDefault="0070656C" w:rsidP="0070656C">
      <w:pPr>
        <w:rPr>
          <w:del w:id="143" w:author="許聖偉" w:date="2015-07-15T09:29:00Z"/>
        </w:rPr>
      </w:pPr>
    </w:p>
    <w:p w:rsidR="0070656C" w:rsidDel="004E0C46" w:rsidRDefault="0070656C" w:rsidP="0070656C">
      <w:pPr>
        <w:rPr>
          <w:del w:id="144" w:author="許聖偉" w:date="2015-07-15T09:29:00Z"/>
        </w:rPr>
      </w:pPr>
    </w:p>
    <w:p w:rsidR="0070656C" w:rsidDel="004E0C46" w:rsidRDefault="0070656C" w:rsidP="0070656C">
      <w:pPr>
        <w:rPr>
          <w:del w:id="145" w:author="許聖偉" w:date="2015-07-15T09:29:00Z"/>
        </w:rPr>
      </w:pPr>
    </w:p>
    <w:p w:rsidR="0070656C" w:rsidDel="004E0C46" w:rsidRDefault="0070656C" w:rsidP="0070656C">
      <w:pPr>
        <w:rPr>
          <w:del w:id="146" w:author="許聖偉" w:date="2015-07-15T09:29:00Z"/>
        </w:rPr>
      </w:pPr>
    </w:p>
    <w:tbl>
      <w:tblPr>
        <w:tblStyle w:val="ac"/>
        <w:tblW w:w="0" w:type="auto"/>
        <w:tblInd w:w="250" w:type="dxa"/>
        <w:tblLook w:val="04A0" w:firstRow="1" w:lastRow="0" w:firstColumn="1" w:lastColumn="0" w:noHBand="0" w:noVBand="1"/>
        <w:tblPrChange w:id="147" w:author="許聖偉" w:date="2015-07-15T09:30:00Z">
          <w:tblPr>
            <w:tblStyle w:val="ac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938"/>
        <w:tblGridChange w:id="148">
          <w:tblGrid>
            <w:gridCol w:w="11188"/>
          </w:tblGrid>
        </w:tblGridChange>
      </w:tblGrid>
      <w:tr w:rsidR="0070656C" w:rsidTr="004E0C46">
        <w:tc>
          <w:tcPr>
            <w:tcW w:w="10938" w:type="dxa"/>
            <w:tcPrChange w:id="149" w:author="許聖偉" w:date="2015-07-15T09:30:00Z">
              <w:tcPr>
                <w:tcW w:w="11188" w:type="dxa"/>
              </w:tcPr>
            </w:tcPrChange>
          </w:tcPr>
          <w:p w:rsidR="0070656C" w:rsidRDefault="0070656C" w:rsidP="0070656C">
            <w:r>
              <w:rPr>
                <w:rFonts w:hint="eastAsia"/>
              </w:rPr>
              <w:t>附件二</w:t>
            </w:r>
          </w:p>
        </w:tc>
      </w:tr>
      <w:tr w:rsidR="0070656C" w:rsidTr="004E0C46">
        <w:tc>
          <w:tcPr>
            <w:tcW w:w="10938" w:type="dxa"/>
            <w:tcPrChange w:id="150" w:author="許聖偉" w:date="2015-07-15T09:30:00Z">
              <w:tcPr>
                <w:tcW w:w="11188" w:type="dxa"/>
              </w:tcPr>
            </w:tcPrChange>
          </w:tcPr>
          <w:p w:rsidR="0070656C" w:rsidRDefault="0070656C" w:rsidP="0070656C">
            <w:r>
              <w:rPr>
                <w:noProof/>
              </w:rPr>
              <w:drawing>
                <wp:inline distT="0" distB="0" distL="0" distR="0">
                  <wp:extent cx="2963466" cy="3951287"/>
                  <wp:effectExtent l="514350" t="0" r="484584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703350_722873327839233_1308055586177316795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970492" cy="396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656C" w:rsidRDefault="0070656C" w:rsidP="0070656C"/>
    <w:p w:rsidR="004E0C46" w:rsidRDefault="004E0C46">
      <w:pPr>
        <w:widowControl/>
        <w:rPr>
          <w:ins w:id="151" w:author="許聖偉" w:date="2015-07-15T09:30:00Z"/>
        </w:rPr>
      </w:pPr>
      <w:ins w:id="152" w:author="許聖偉" w:date="2015-07-15T09:30:00Z">
        <w:r>
          <w:br w:type="page"/>
        </w:r>
      </w:ins>
    </w:p>
    <w:p w:rsidR="0070656C" w:rsidDel="004E0C46" w:rsidRDefault="0070656C" w:rsidP="0070656C">
      <w:pPr>
        <w:rPr>
          <w:del w:id="153" w:author="許聖偉" w:date="2015-07-15T09:30:00Z"/>
        </w:rPr>
      </w:pPr>
    </w:p>
    <w:p w:rsidR="0070656C" w:rsidDel="004E0C46" w:rsidRDefault="0070656C" w:rsidP="0070656C">
      <w:pPr>
        <w:rPr>
          <w:del w:id="154" w:author="許聖偉" w:date="2015-07-15T09:30:00Z"/>
        </w:rPr>
      </w:pPr>
    </w:p>
    <w:p w:rsidR="0070656C" w:rsidDel="004E0C46" w:rsidRDefault="0070656C" w:rsidP="0070656C">
      <w:pPr>
        <w:rPr>
          <w:del w:id="155" w:author="許聖偉" w:date="2015-07-15T09:30:00Z"/>
        </w:rPr>
      </w:pPr>
    </w:p>
    <w:p w:rsidR="0070656C" w:rsidDel="004E0C46" w:rsidRDefault="0070656C" w:rsidP="0070656C">
      <w:pPr>
        <w:rPr>
          <w:del w:id="156" w:author="許聖偉" w:date="2015-07-15T09:30:00Z"/>
        </w:rPr>
      </w:pPr>
    </w:p>
    <w:p w:rsidR="0070656C" w:rsidDel="004E0C46" w:rsidRDefault="0070656C" w:rsidP="0070656C">
      <w:pPr>
        <w:rPr>
          <w:del w:id="157" w:author="許聖偉" w:date="2015-07-15T09:30:00Z"/>
        </w:rPr>
      </w:pPr>
    </w:p>
    <w:p w:rsidR="0070656C" w:rsidDel="004E0C46" w:rsidRDefault="0070656C" w:rsidP="0070656C">
      <w:pPr>
        <w:rPr>
          <w:del w:id="158" w:author="許聖偉" w:date="2015-07-15T09:30:00Z"/>
        </w:rPr>
      </w:pPr>
    </w:p>
    <w:p w:rsidR="0070656C" w:rsidDel="004E0C46" w:rsidRDefault="0070656C" w:rsidP="0070656C">
      <w:pPr>
        <w:rPr>
          <w:del w:id="159" w:author="許聖偉" w:date="2015-07-15T09:30:00Z"/>
        </w:rPr>
      </w:pPr>
    </w:p>
    <w:p w:rsidR="0070656C" w:rsidDel="004E0C46" w:rsidRDefault="0070656C" w:rsidP="0070656C">
      <w:pPr>
        <w:rPr>
          <w:del w:id="160" w:author="許聖偉" w:date="2015-07-15T09:30:00Z"/>
        </w:rPr>
      </w:pPr>
    </w:p>
    <w:p w:rsidR="0070656C" w:rsidDel="004E0C46" w:rsidRDefault="0070656C" w:rsidP="0070656C">
      <w:pPr>
        <w:rPr>
          <w:del w:id="161" w:author="許聖偉" w:date="2015-07-15T09:30:00Z"/>
        </w:rPr>
      </w:pPr>
    </w:p>
    <w:p w:rsidR="0070656C" w:rsidDel="004E0C46" w:rsidRDefault="0070656C" w:rsidP="0070656C">
      <w:pPr>
        <w:rPr>
          <w:del w:id="162" w:author="許聖偉" w:date="2015-07-15T09:30:00Z"/>
        </w:rPr>
      </w:pPr>
    </w:p>
    <w:p w:rsidR="0070656C" w:rsidDel="004E0C46" w:rsidRDefault="0070656C" w:rsidP="0070656C">
      <w:pPr>
        <w:rPr>
          <w:del w:id="163" w:author="許聖偉" w:date="2015-07-15T09:30:00Z"/>
        </w:rPr>
      </w:pPr>
    </w:p>
    <w:p w:rsidR="0070656C" w:rsidDel="004E0C46" w:rsidRDefault="0070656C" w:rsidP="0070656C">
      <w:pPr>
        <w:rPr>
          <w:del w:id="164" w:author="許聖偉" w:date="2015-07-15T09:30:00Z"/>
        </w:rPr>
      </w:pPr>
    </w:p>
    <w:p w:rsidR="0070656C" w:rsidDel="004E0C46" w:rsidRDefault="0070656C" w:rsidP="0070656C">
      <w:pPr>
        <w:rPr>
          <w:del w:id="165" w:author="許聖偉" w:date="2015-07-15T09:30:00Z"/>
        </w:rPr>
      </w:pPr>
    </w:p>
    <w:p w:rsidR="0070656C" w:rsidDel="004E0C46" w:rsidRDefault="0070656C" w:rsidP="0070656C">
      <w:pPr>
        <w:rPr>
          <w:del w:id="166" w:author="許聖偉" w:date="2015-07-15T09:30:00Z"/>
        </w:rPr>
      </w:pPr>
    </w:p>
    <w:p w:rsidR="0070656C" w:rsidDel="004E0C46" w:rsidRDefault="0070656C" w:rsidP="0070656C">
      <w:pPr>
        <w:rPr>
          <w:del w:id="167" w:author="許聖偉" w:date="2015-07-15T09:30:00Z"/>
        </w:rPr>
      </w:pPr>
    </w:p>
    <w:p w:rsidR="0070656C" w:rsidDel="004E0C46" w:rsidRDefault="0070656C" w:rsidP="0070656C">
      <w:pPr>
        <w:rPr>
          <w:del w:id="168" w:author="許聖偉" w:date="2015-07-15T09:30:00Z"/>
        </w:rPr>
      </w:pPr>
    </w:p>
    <w:p w:rsidR="0070656C" w:rsidDel="004E0C46" w:rsidRDefault="0070656C" w:rsidP="0070656C">
      <w:pPr>
        <w:rPr>
          <w:del w:id="169" w:author="許聖偉" w:date="2015-07-15T09:30:00Z"/>
        </w:rPr>
      </w:pPr>
    </w:p>
    <w:p w:rsidR="0070656C" w:rsidDel="004E0C46" w:rsidRDefault="0070656C" w:rsidP="0070656C">
      <w:pPr>
        <w:rPr>
          <w:del w:id="170" w:author="許聖偉" w:date="2015-07-15T09:30:00Z"/>
        </w:rPr>
      </w:pPr>
    </w:p>
    <w:p w:rsidR="0070656C" w:rsidRDefault="0070656C" w:rsidP="0070656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70656C" w:rsidTr="0070656C">
        <w:tc>
          <w:tcPr>
            <w:tcW w:w="11188" w:type="dxa"/>
          </w:tcPr>
          <w:p w:rsidR="0070656C" w:rsidRDefault="0070656C" w:rsidP="0070656C">
            <w:r>
              <w:rPr>
                <w:rFonts w:hint="eastAsia"/>
              </w:rPr>
              <w:t>附件三</w:t>
            </w:r>
          </w:p>
        </w:tc>
      </w:tr>
      <w:tr w:rsidR="0070656C" w:rsidTr="0070656C">
        <w:tc>
          <w:tcPr>
            <w:tcW w:w="11188" w:type="dxa"/>
          </w:tcPr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詩</w:t>
            </w:r>
            <w:r>
              <w:rPr>
                <w:rFonts w:asciiTheme="minorEastAsia" w:hAnsiTheme="minorEastAsia" w:hint="eastAsia"/>
              </w:rPr>
              <w:t>、三十</w:t>
            </w:r>
          </w:p>
          <w:p w:rsid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歌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五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傳</w:t>
            </w:r>
            <w:r>
              <w:rPr>
                <w:rFonts w:asciiTheme="minorEastAsia" w:hAnsiTheme="minorEastAsia" w:hint="eastAsia"/>
              </w:rPr>
              <w:t>、十四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箴、二十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伯、二十三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傳、二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詩、一百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歌、三</w:t>
            </w:r>
          </w:p>
          <w:p w:rsidR="0070656C" w:rsidRPr="00CE23EE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詩、二十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箴、六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伯、十七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歌、二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傳、八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箴、三十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伯、四十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歌、八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傳、九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伯、十四</w:t>
            </w:r>
          </w:p>
          <w:p w:rsid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箴、十九</w:t>
            </w:r>
          </w:p>
        </w:tc>
      </w:tr>
    </w:tbl>
    <w:p w:rsidR="0070656C" w:rsidRPr="00AE4A49" w:rsidRDefault="0070656C" w:rsidP="0070656C"/>
    <w:sectPr w:rsidR="0070656C" w:rsidRPr="00AE4A49" w:rsidSect="00AB7FD3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D0" w:rsidRDefault="006842D0" w:rsidP="00E72293">
      <w:r>
        <w:separator/>
      </w:r>
    </w:p>
  </w:endnote>
  <w:endnote w:type="continuationSeparator" w:id="0">
    <w:p w:rsidR="006842D0" w:rsidRDefault="006842D0" w:rsidP="00E7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D0" w:rsidRDefault="006842D0" w:rsidP="00E72293">
      <w:r>
        <w:separator/>
      </w:r>
    </w:p>
  </w:footnote>
  <w:footnote w:type="continuationSeparator" w:id="0">
    <w:p w:rsidR="006842D0" w:rsidRDefault="006842D0" w:rsidP="00E7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16B"/>
    <w:multiLevelType w:val="hybridMultilevel"/>
    <w:tmpl w:val="B3B0DE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512AF0"/>
    <w:multiLevelType w:val="hybridMultilevel"/>
    <w:tmpl w:val="E4622842"/>
    <w:lvl w:ilvl="0" w:tplc="04090011">
      <w:start w:val="1"/>
      <w:numFmt w:val="upperLetter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24DB198D"/>
    <w:multiLevelType w:val="hybridMultilevel"/>
    <w:tmpl w:val="EE6A19A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F0932A3"/>
    <w:multiLevelType w:val="hybridMultilevel"/>
    <w:tmpl w:val="CC14C2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BEA31A7"/>
    <w:multiLevelType w:val="hybridMultilevel"/>
    <w:tmpl w:val="D53CF1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B57CD2"/>
    <w:multiLevelType w:val="hybridMultilevel"/>
    <w:tmpl w:val="1442A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9FC5F3F"/>
    <w:multiLevelType w:val="hybridMultilevel"/>
    <w:tmpl w:val="E01AE3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F57EEF"/>
    <w:multiLevelType w:val="hybridMultilevel"/>
    <w:tmpl w:val="BA1AEF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0B693E"/>
    <w:multiLevelType w:val="hybridMultilevel"/>
    <w:tmpl w:val="833C0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34C197A"/>
    <w:multiLevelType w:val="hybridMultilevel"/>
    <w:tmpl w:val="0D5A84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B1F5A95"/>
    <w:multiLevelType w:val="hybridMultilevel"/>
    <w:tmpl w:val="A31CE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E8A008D"/>
    <w:multiLevelType w:val="hybridMultilevel"/>
    <w:tmpl w:val="63A063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8D71697"/>
    <w:multiLevelType w:val="hybridMultilevel"/>
    <w:tmpl w:val="9F8AE3A4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7C3F3F93"/>
    <w:multiLevelType w:val="hybridMultilevel"/>
    <w:tmpl w:val="401A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15"/>
  </w:num>
  <w:num w:numId="7">
    <w:abstractNumId w:val="13"/>
  </w:num>
  <w:num w:numId="8">
    <w:abstractNumId w:val="14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51D4"/>
    <w:rsid w:val="00005797"/>
    <w:rsid w:val="00017F10"/>
    <w:rsid w:val="000240C6"/>
    <w:rsid w:val="00070F14"/>
    <w:rsid w:val="000748E3"/>
    <w:rsid w:val="000D1F5C"/>
    <w:rsid w:val="0012146F"/>
    <w:rsid w:val="00144018"/>
    <w:rsid w:val="00151AE0"/>
    <w:rsid w:val="00230DFC"/>
    <w:rsid w:val="0023175F"/>
    <w:rsid w:val="00245E43"/>
    <w:rsid w:val="00263A7D"/>
    <w:rsid w:val="0026781F"/>
    <w:rsid w:val="00280374"/>
    <w:rsid w:val="002F16D2"/>
    <w:rsid w:val="002F6AF4"/>
    <w:rsid w:val="003A63A1"/>
    <w:rsid w:val="003B540E"/>
    <w:rsid w:val="003D6261"/>
    <w:rsid w:val="003D66D4"/>
    <w:rsid w:val="003E2193"/>
    <w:rsid w:val="004030B0"/>
    <w:rsid w:val="00463BA0"/>
    <w:rsid w:val="004813DF"/>
    <w:rsid w:val="004E0C46"/>
    <w:rsid w:val="00537317"/>
    <w:rsid w:val="00551000"/>
    <w:rsid w:val="005A2A9A"/>
    <w:rsid w:val="005B5F1A"/>
    <w:rsid w:val="006842D0"/>
    <w:rsid w:val="0069299B"/>
    <w:rsid w:val="006C301D"/>
    <w:rsid w:val="006C7216"/>
    <w:rsid w:val="006F1B76"/>
    <w:rsid w:val="0070656C"/>
    <w:rsid w:val="0076450E"/>
    <w:rsid w:val="007723A8"/>
    <w:rsid w:val="00772BD7"/>
    <w:rsid w:val="007745F1"/>
    <w:rsid w:val="007B5CB8"/>
    <w:rsid w:val="007F2340"/>
    <w:rsid w:val="007F4A3D"/>
    <w:rsid w:val="0082183B"/>
    <w:rsid w:val="00894A35"/>
    <w:rsid w:val="0089555E"/>
    <w:rsid w:val="0089612F"/>
    <w:rsid w:val="008A2F81"/>
    <w:rsid w:val="00903264"/>
    <w:rsid w:val="0091137C"/>
    <w:rsid w:val="00990AE8"/>
    <w:rsid w:val="009923F4"/>
    <w:rsid w:val="0099776B"/>
    <w:rsid w:val="009D58D4"/>
    <w:rsid w:val="009F58D9"/>
    <w:rsid w:val="00A31071"/>
    <w:rsid w:val="00A32E57"/>
    <w:rsid w:val="00A401CA"/>
    <w:rsid w:val="00A60001"/>
    <w:rsid w:val="00A83070"/>
    <w:rsid w:val="00AB3787"/>
    <w:rsid w:val="00AB6158"/>
    <w:rsid w:val="00AB7FD3"/>
    <w:rsid w:val="00AE4A49"/>
    <w:rsid w:val="00B47E45"/>
    <w:rsid w:val="00B64E1D"/>
    <w:rsid w:val="00B74784"/>
    <w:rsid w:val="00B901E7"/>
    <w:rsid w:val="00B90C42"/>
    <w:rsid w:val="00B95014"/>
    <w:rsid w:val="00BC1FEC"/>
    <w:rsid w:val="00BD5F2C"/>
    <w:rsid w:val="00C22B32"/>
    <w:rsid w:val="00C22BE1"/>
    <w:rsid w:val="00C33077"/>
    <w:rsid w:val="00C65D22"/>
    <w:rsid w:val="00C751D4"/>
    <w:rsid w:val="00C76DEF"/>
    <w:rsid w:val="00CE23EE"/>
    <w:rsid w:val="00D0174F"/>
    <w:rsid w:val="00D6390C"/>
    <w:rsid w:val="00DC1595"/>
    <w:rsid w:val="00DD3B12"/>
    <w:rsid w:val="00DD597D"/>
    <w:rsid w:val="00E44651"/>
    <w:rsid w:val="00E64DA1"/>
    <w:rsid w:val="00E72293"/>
    <w:rsid w:val="00E91AF6"/>
    <w:rsid w:val="00EC6255"/>
    <w:rsid w:val="00ED7B46"/>
    <w:rsid w:val="00EE77E0"/>
    <w:rsid w:val="00F1285F"/>
    <w:rsid w:val="00F308A8"/>
    <w:rsid w:val="00F65A39"/>
    <w:rsid w:val="00F80E88"/>
    <w:rsid w:val="00F86398"/>
    <w:rsid w:val="00F87F62"/>
    <w:rsid w:val="00FA12A8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886EBB-10E9-41B5-AF6C-BCF6E557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2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29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B74784"/>
    <w:rPr>
      <w:i/>
      <w:iCs/>
    </w:rPr>
  </w:style>
  <w:style w:type="character" w:styleId="ab">
    <w:name w:val="Placeholder Text"/>
    <w:basedOn w:val="a0"/>
    <w:uiPriority w:val="99"/>
    <w:semiHidden/>
    <w:rsid w:val="004813DF"/>
    <w:rPr>
      <w:color w:val="808080"/>
    </w:rPr>
  </w:style>
  <w:style w:type="table" w:styleId="ac">
    <w:name w:val="Table Grid"/>
    <w:basedOn w:val="a1"/>
    <w:uiPriority w:val="39"/>
    <w:rsid w:val="0069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41789-45AC-47D0-B6A6-C3E6B5EA3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user</cp:lastModifiedBy>
  <cp:revision>3</cp:revision>
  <dcterms:created xsi:type="dcterms:W3CDTF">2015-07-15T01:54:00Z</dcterms:created>
  <dcterms:modified xsi:type="dcterms:W3CDTF">2017-02-13T08:36:00Z</dcterms:modified>
</cp:coreProperties>
</file>